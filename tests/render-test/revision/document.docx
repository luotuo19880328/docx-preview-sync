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14FDC" w14:textId="07C7C5BF" w:rsidR="009148ED" w:rsidRPr="009B3A2C" w:rsidRDefault="009148ED">
      <w:pPr>
        <w:rPr>
          <w:rFonts w:hint="eastAsia"/>
          <w:b/>
          <w:bCs/>
          <w:color w:val="00B050"/>
          <w:lang w:val="en-US"/>
        </w:rPr>
      </w:pPr>
      <w:r w:rsidRPr="009B3A2C">
        <w:rPr>
          <w:rFonts w:hint="eastAsia"/>
          <w:b/>
          <w:bCs/>
          <w:color w:val="00B050"/>
          <w:lang w:val="en-US"/>
        </w:rPr>
        <w:t>Re</w:t>
      </w:r>
      <w:r w:rsidRPr="009B3A2C">
        <w:rPr>
          <w:b/>
          <w:bCs/>
          <w:color w:val="00B050"/>
          <w:lang w:val="en-US"/>
        </w:rPr>
        <w:t>vision Text</w:t>
      </w:r>
    </w:p>
    <w:p w14:paraId="0ABF8B73" w14:textId="77777777" w:rsidR="009148ED" w:rsidRDefault="009148ED">
      <w:pPr>
        <w:rPr>
          <w:rFonts w:hint="eastAsia"/>
          <w:lang w:val="en-US"/>
        </w:rPr>
      </w:pPr>
    </w:p>
    <w:p w14:paraId="5475C3C5" w14:textId="67AD7B18" w:rsidR="00DB3753" w:rsidRDefault="009B066C">
      <w:pPr>
        <w:rPr>
          <w:rFonts w:hint="eastAsia"/>
          <w:lang w:val="en-US"/>
        </w:rPr>
      </w:pPr>
      <w:r>
        <w:rPr>
          <w:lang w:val="en-US"/>
        </w:rPr>
        <w:t xml:space="preserve">Original text </w:t>
      </w:r>
      <w:ins w:id="0" w:author="Невідомий автор" w:date="2022-09-10T20:45:00Z">
        <w:r>
          <w:rPr>
            <w:lang w:val="en-US"/>
          </w:rPr>
          <w:t>insered</w:t>
        </w:r>
      </w:ins>
      <w:r>
        <w:rPr>
          <w:lang w:val="en-US"/>
        </w:rPr>
        <w:t xml:space="preserve"> </w:t>
      </w:r>
      <w:del w:id="1" w:author="Невідомий автор" w:date="2022-09-10T20:47:00Z">
        <w:r>
          <w:rPr>
            <w:lang w:val="en-US"/>
          </w:rPr>
          <w:delText>deleted</w:delText>
        </w:r>
      </w:del>
    </w:p>
    <w:p w14:paraId="6A119FC4" w14:textId="2EB2B97A" w:rsidR="009B3A2C" w:rsidRDefault="009B3A2C">
      <w:pPr>
        <w:rPr>
          <w:rFonts w:hint="eastAsia"/>
          <w:lang w:val="en-US"/>
        </w:rPr>
      </w:pPr>
    </w:p>
    <w:p w14:paraId="09D91769" w14:textId="77777777" w:rsidR="00BE4C45" w:rsidDel="00AD5EE5" w:rsidRDefault="00BE4C45" w:rsidP="00BE4C45">
      <w:pPr>
        <w:pStyle w:val="ac"/>
        <w:shd w:val="clear" w:color="auto" w:fill="FFFFFF"/>
        <w:rPr>
          <w:del w:id="2" w:author="小米 黄" w:date="2024-04-01T23:34:00Z"/>
          <w:rFonts w:ascii="Segoe UI" w:hAnsi="Segoe UI" w:cs="Segoe UI"/>
          <w:color w:val="161616"/>
        </w:rPr>
      </w:pPr>
      <w:del w:id="3" w:author="小米 黄" w:date="2024-04-01T23:34:00Z">
        <w:r w:rsidDel="00AD5EE5">
          <w:rPr>
            <w:rFonts w:ascii="Segoe UI" w:hAnsi="Segoe UI" w:cs="Segoe UI"/>
            <w:color w:val="161616"/>
            <w:shd w:val="clear" w:color="auto" w:fill="FFFFFF"/>
          </w:rPr>
          <w:delText>[</w:delText>
        </w:r>
        <w:r w:rsidDel="00AD5EE5">
          <w:rPr>
            <w:rStyle w:val="ad"/>
            <w:rFonts w:ascii="Segoe UI" w:hAnsi="Segoe UI" w:cs="Segoe UI"/>
            <w:color w:val="161616"/>
            <w:shd w:val="clear" w:color="auto" w:fill="FFFFFF"/>
          </w:rPr>
          <w:delText>Example</w:delText>
        </w:r>
        <w:r w:rsidDel="00AD5EE5">
          <w:rPr>
            <w:rFonts w:ascii="Segoe UI" w:hAnsi="Segoe UI" w:cs="Segoe UI"/>
            <w:color w:val="161616"/>
            <w:shd w:val="clear" w:color="auto" w:fill="FFFFFF"/>
          </w:rPr>
          <w:delText>: Consider a two row by two column table in which the second row has been marked as inserted using a revision. This requirement would be specified using the following WordprocessingML:</w:delText>
        </w:r>
      </w:del>
    </w:p>
    <w:p w14:paraId="1982506C" w14:textId="77777777" w:rsidR="00BE4C45" w:rsidRDefault="00BE4C45">
      <w:pPr>
        <w:rPr>
          <w:rFonts w:hint="eastAsia"/>
          <w:lang w:val="en-US"/>
        </w:rPr>
      </w:pPr>
    </w:p>
    <w:p w14:paraId="2DFF0B06" w14:textId="61908527" w:rsidR="009B3A2C" w:rsidRPr="001D30BC" w:rsidRDefault="009B3A2C">
      <w:pPr>
        <w:rPr>
          <w:rFonts w:hint="eastAsia"/>
          <w:color w:val="00B050"/>
          <w:lang w:val="en-US"/>
        </w:rPr>
      </w:pPr>
      <w:r w:rsidRPr="001D30BC">
        <w:rPr>
          <w:rFonts w:hint="eastAsia"/>
          <w:color w:val="00B050"/>
          <w:lang w:val="en-US"/>
        </w:rPr>
        <w:t>R</w:t>
      </w:r>
      <w:r w:rsidRPr="001D30BC">
        <w:rPr>
          <w:color w:val="00B050"/>
          <w:lang w:val="en-US"/>
        </w:rPr>
        <w:t>evision Paragraph</w:t>
      </w:r>
    </w:p>
    <w:p w14:paraId="00510555" w14:textId="3F465164" w:rsidR="009B3A2C" w:rsidRDefault="009B3A2C">
      <w:pPr>
        <w:rPr>
          <w:rFonts w:hint="eastAsia"/>
          <w:lang w:val="en-US"/>
        </w:rPr>
      </w:pPr>
    </w:p>
    <w:p w14:paraId="4CDAAD2B" w14:textId="77777777" w:rsidR="001D30BC" w:rsidRDefault="001D30BC" w:rsidP="001D30BC">
      <w:pPr>
        <w:pStyle w:val="ac"/>
        <w:shd w:val="clear" w:color="auto" w:fill="FFFFFF"/>
        <w:rPr>
          <w:rFonts w:ascii="Segoe UI" w:hAnsi="Segoe UI" w:cs="Segoe UI"/>
          <w:color w:val="161616"/>
        </w:rPr>
      </w:pPr>
      <w:r>
        <w:rPr>
          <w:rStyle w:val="HTML"/>
          <w:rFonts w:ascii="Consolas" w:hAnsi="Consolas"/>
          <w:color w:val="161616"/>
          <w:sz w:val="20"/>
          <w:szCs w:val="20"/>
        </w:rPr>
        <w:t>ins (Inserted Table Row)</w:t>
      </w:r>
    </w:p>
    <w:p w14:paraId="7C322714" w14:textId="3673F223" w:rsidR="001D30BC" w:rsidRDefault="001D30BC" w:rsidP="001D30BC">
      <w:pPr>
        <w:pStyle w:val="ac"/>
        <w:shd w:val="clear" w:color="auto" w:fill="FFFFFF"/>
        <w:rPr>
          <w:ins w:id="4" w:author="小米 黄" w:date="2024-05-16T14:16:00Z"/>
          <w:rFonts w:ascii="Segoe UI" w:hAnsi="Segoe UI" w:cs="Segoe UI"/>
          <w:color w:val="161616"/>
        </w:rPr>
      </w:pPr>
      <w:r>
        <w:rPr>
          <w:rFonts w:ascii="Segoe UI" w:hAnsi="Segoe UI" w:cs="Segoe UI"/>
          <w:color w:val="161616"/>
        </w:rPr>
        <w:t>This element specifies that the parent table row shall be treated as an inserted row whose insertion has been tracked as a revision. This setting shall not imply any revision state about the table cells in this row or their contents (which shall be revision marked independently), and shall only affect the table row itself.</w:t>
      </w:r>
    </w:p>
    <w:tbl>
      <w:tblPr>
        <w:tblStyle w:val="4-6"/>
        <w:tblW w:w="10085" w:type="dxa"/>
        <w:tblLayout w:type="fixed"/>
        <w:tblLook w:val="04A0" w:firstRow="1" w:lastRow="0" w:firstColumn="1" w:lastColumn="0" w:noHBand="0" w:noVBand="1"/>
        <w:tblPrChange w:id="5" w:author="小米 黄" w:date="2024-05-16T14:23:00Z">
          <w:tblPr>
            <w:tblStyle w:val="af2"/>
            <w:tblW w:w="0" w:type="auto"/>
            <w:tblLook w:val="04A0" w:firstRow="1" w:lastRow="0" w:firstColumn="1" w:lastColumn="0" w:noHBand="0" w:noVBand="1"/>
          </w:tblPr>
        </w:tblPrChange>
      </w:tblPr>
      <w:tblGrid>
        <w:gridCol w:w="2017"/>
        <w:gridCol w:w="2017"/>
        <w:gridCol w:w="2017"/>
        <w:gridCol w:w="2017"/>
        <w:gridCol w:w="2017"/>
        <w:tblGridChange w:id="6">
          <w:tblGrid>
            <w:gridCol w:w="1925"/>
            <w:gridCol w:w="1925"/>
            <w:gridCol w:w="1926"/>
            <w:gridCol w:w="1926"/>
            <w:gridCol w:w="1926"/>
          </w:tblGrid>
        </w:tblGridChange>
      </w:tblGrid>
      <w:tr w:rsidR="000C7D47" w14:paraId="04A2AAE0" w14:textId="77777777" w:rsidTr="00796E00">
        <w:trPr>
          <w:cnfStyle w:val="100000000000" w:firstRow="1" w:lastRow="0" w:firstColumn="0" w:lastColumn="0" w:oddVBand="0" w:evenVBand="0" w:oddHBand="0" w:evenHBand="0" w:firstRowFirstColumn="0" w:firstRowLastColumn="0" w:lastRowFirstColumn="0" w:lastRowLastColumn="0"/>
          <w:trHeight w:val="295"/>
          <w:ins w:id="7" w:author="小米 黄" w:date="2024-05-16T14:17:00Z"/>
        </w:trPr>
        <w:tc>
          <w:tcPr>
            <w:cnfStyle w:val="001000000000" w:firstRow="0" w:lastRow="0" w:firstColumn="1" w:lastColumn="0" w:oddVBand="0" w:evenVBand="0" w:oddHBand="0" w:evenHBand="0" w:firstRowFirstColumn="0" w:firstRowLastColumn="0" w:lastRowFirstColumn="0" w:lastRowLastColumn="0"/>
            <w:tcW w:w="2017" w:type="dxa"/>
            <w:tcPrChange w:id="8" w:author="小米 黄" w:date="2024-05-16T14:23:00Z">
              <w:tcPr>
                <w:tcW w:w="1925" w:type="dxa"/>
              </w:tcPr>
            </w:tcPrChange>
          </w:tcPr>
          <w:p w14:paraId="024E4522" w14:textId="23569815" w:rsidR="000C7D47" w:rsidRDefault="00796E00" w:rsidP="00796E00">
            <w:pPr>
              <w:pStyle w:val="ac"/>
              <w:jc w:val="center"/>
              <w:cnfStyle w:val="101000000000" w:firstRow="1" w:lastRow="0" w:firstColumn="1" w:lastColumn="0" w:oddVBand="0" w:evenVBand="0" w:oddHBand="0" w:evenHBand="0" w:firstRowFirstColumn="0" w:firstRowLastColumn="0" w:lastRowFirstColumn="0" w:lastRowLastColumn="0"/>
              <w:rPr>
                <w:ins w:id="9" w:author="小米 黄" w:date="2024-05-16T14:17:00Z"/>
                <w:rFonts w:ascii="Segoe UI" w:hAnsi="Segoe UI" w:cs="Segoe UI"/>
                <w:color w:val="161616"/>
              </w:rPr>
              <w:pPrChange w:id="10" w:author="小米 黄" w:date="2024-05-16T14:23:00Z">
                <w:pPr>
                  <w:pStyle w:val="ac"/>
                  <w:cnfStyle w:val="101000000000" w:firstRow="1" w:lastRow="0" w:firstColumn="1" w:lastColumn="0" w:oddVBand="0" w:evenVBand="0" w:oddHBand="0" w:evenHBand="0" w:firstRowFirstColumn="0" w:firstRowLastColumn="0" w:lastRowFirstColumn="0" w:lastRowLastColumn="0"/>
                </w:pPr>
              </w:pPrChange>
            </w:pPr>
            <w:ins w:id="11" w:author="小米 黄" w:date="2024-05-16T14:22:00Z">
              <w:r>
                <w:rPr>
                  <w:rFonts w:ascii="Segoe UI" w:hAnsi="Segoe UI" w:cs="Segoe UI"/>
                  <w:color w:val="161616"/>
                </w:rPr>
                <w:t>Header</w:t>
              </w:r>
            </w:ins>
          </w:p>
        </w:tc>
        <w:tc>
          <w:tcPr>
            <w:tcW w:w="2017" w:type="dxa"/>
            <w:tcPrChange w:id="12" w:author="小米 黄" w:date="2024-05-16T14:23:00Z">
              <w:tcPr>
                <w:tcW w:w="1925" w:type="dxa"/>
              </w:tcPr>
            </w:tcPrChange>
          </w:tcPr>
          <w:p w14:paraId="0FBED304" w14:textId="6B23DEE6" w:rsidR="000C7D47" w:rsidRDefault="00796E00" w:rsidP="00796E00">
            <w:pPr>
              <w:pStyle w:val="ac"/>
              <w:jc w:val="center"/>
              <w:cnfStyle w:val="100000000000" w:firstRow="1" w:lastRow="0" w:firstColumn="0" w:lastColumn="0" w:oddVBand="0" w:evenVBand="0" w:oddHBand="0" w:evenHBand="0" w:firstRowFirstColumn="0" w:firstRowLastColumn="0" w:lastRowFirstColumn="0" w:lastRowLastColumn="0"/>
              <w:rPr>
                <w:ins w:id="13" w:author="小米 黄" w:date="2024-05-16T14:17:00Z"/>
                <w:rFonts w:ascii="Segoe UI" w:hAnsi="Segoe UI" w:cs="Segoe UI"/>
                <w:color w:val="161616"/>
              </w:rPr>
              <w:pPrChange w:id="14" w:author="小米 黄" w:date="2024-05-16T14:23:00Z">
                <w:pPr>
                  <w:pStyle w:val="ac"/>
                  <w:cnfStyle w:val="100000000000" w:firstRow="1" w:lastRow="0" w:firstColumn="0" w:lastColumn="0" w:oddVBand="0" w:evenVBand="0" w:oddHBand="0" w:evenHBand="0" w:firstRowFirstColumn="0" w:firstRowLastColumn="0" w:lastRowFirstColumn="0" w:lastRowLastColumn="0"/>
                </w:pPr>
              </w:pPrChange>
            </w:pPr>
            <w:ins w:id="15" w:author="小米 黄" w:date="2024-05-16T14:22:00Z">
              <w:r>
                <w:rPr>
                  <w:rFonts w:ascii="Segoe UI" w:hAnsi="Segoe UI" w:cs="Segoe UI" w:hint="eastAsia"/>
                  <w:color w:val="161616"/>
                </w:rPr>
                <w:t>H</w:t>
              </w:r>
              <w:r>
                <w:rPr>
                  <w:rFonts w:ascii="Segoe UI" w:hAnsi="Segoe UI" w:cs="Segoe UI"/>
                  <w:color w:val="161616"/>
                </w:rPr>
                <w:t>eader</w:t>
              </w:r>
            </w:ins>
          </w:p>
        </w:tc>
        <w:tc>
          <w:tcPr>
            <w:tcW w:w="2017" w:type="dxa"/>
            <w:tcPrChange w:id="16" w:author="小米 黄" w:date="2024-05-16T14:23:00Z">
              <w:tcPr>
                <w:tcW w:w="1926" w:type="dxa"/>
              </w:tcPr>
            </w:tcPrChange>
          </w:tcPr>
          <w:p w14:paraId="26B1F3A2" w14:textId="50B3D459" w:rsidR="000C7D47" w:rsidRDefault="00796E00" w:rsidP="00796E00">
            <w:pPr>
              <w:pStyle w:val="ac"/>
              <w:jc w:val="center"/>
              <w:cnfStyle w:val="100000000000" w:firstRow="1" w:lastRow="0" w:firstColumn="0" w:lastColumn="0" w:oddVBand="0" w:evenVBand="0" w:oddHBand="0" w:evenHBand="0" w:firstRowFirstColumn="0" w:firstRowLastColumn="0" w:lastRowFirstColumn="0" w:lastRowLastColumn="0"/>
              <w:rPr>
                <w:ins w:id="17" w:author="小米 黄" w:date="2024-05-16T14:17:00Z"/>
                <w:rFonts w:ascii="Segoe UI" w:hAnsi="Segoe UI" w:cs="Segoe UI"/>
                <w:color w:val="161616"/>
              </w:rPr>
              <w:pPrChange w:id="18" w:author="小米 黄" w:date="2024-05-16T14:23:00Z">
                <w:pPr>
                  <w:pStyle w:val="ac"/>
                  <w:cnfStyle w:val="100000000000" w:firstRow="1" w:lastRow="0" w:firstColumn="0" w:lastColumn="0" w:oddVBand="0" w:evenVBand="0" w:oddHBand="0" w:evenHBand="0" w:firstRowFirstColumn="0" w:firstRowLastColumn="0" w:lastRowFirstColumn="0" w:lastRowLastColumn="0"/>
                </w:pPr>
              </w:pPrChange>
            </w:pPr>
            <w:ins w:id="19" w:author="小米 黄" w:date="2024-05-16T14:22:00Z">
              <w:r>
                <w:rPr>
                  <w:rFonts w:ascii="Segoe UI" w:hAnsi="Segoe UI" w:cs="Segoe UI" w:hint="eastAsia"/>
                  <w:color w:val="161616"/>
                </w:rPr>
                <w:t>H</w:t>
              </w:r>
              <w:r>
                <w:rPr>
                  <w:rFonts w:ascii="Segoe UI" w:hAnsi="Segoe UI" w:cs="Segoe UI"/>
                  <w:color w:val="161616"/>
                </w:rPr>
                <w:t>eader</w:t>
              </w:r>
            </w:ins>
          </w:p>
        </w:tc>
        <w:tc>
          <w:tcPr>
            <w:tcW w:w="2017" w:type="dxa"/>
            <w:tcPrChange w:id="20" w:author="小米 黄" w:date="2024-05-16T14:23:00Z">
              <w:tcPr>
                <w:tcW w:w="1926" w:type="dxa"/>
              </w:tcPr>
            </w:tcPrChange>
          </w:tcPr>
          <w:p w14:paraId="13DC5AA8" w14:textId="0B838418" w:rsidR="000C7D47" w:rsidRDefault="00796E00" w:rsidP="00796E00">
            <w:pPr>
              <w:pStyle w:val="ac"/>
              <w:jc w:val="center"/>
              <w:cnfStyle w:val="100000000000" w:firstRow="1" w:lastRow="0" w:firstColumn="0" w:lastColumn="0" w:oddVBand="0" w:evenVBand="0" w:oddHBand="0" w:evenHBand="0" w:firstRowFirstColumn="0" w:firstRowLastColumn="0" w:lastRowFirstColumn="0" w:lastRowLastColumn="0"/>
              <w:rPr>
                <w:ins w:id="21" w:author="小米 黄" w:date="2024-05-16T14:17:00Z"/>
                <w:rFonts w:ascii="Segoe UI" w:hAnsi="Segoe UI" w:cs="Segoe UI"/>
                <w:color w:val="161616"/>
              </w:rPr>
              <w:pPrChange w:id="22" w:author="小米 黄" w:date="2024-05-16T14:23:00Z">
                <w:pPr>
                  <w:pStyle w:val="ac"/>
                  <w:cnfStyle w:val="100000000000" w:firstRow="1" w:lastRow="0" w:firstColumn="0" w:lastColumn="0" w:oddVBand="0" w:evenVBand="0" w:oddHBand="0" w:evenHBand="0" w:firstRowFirstColumn="0" w:firstRowLastColumn="0" w:lastRowFirstColumn="0" w:lastRowLastColumn="0"/>
                </w:pPr>
              </w:pPrChange>
            </w:pPr>
            <w:ins w:id="23" w:author="小米 黄" w:date="2024-05-16T14:22:00Z">
              <w:r>
                <w:rPr>
                  <w:rFonts w:ascii="Segoe UI" w:hAnsi="Segoe UI" w:cs="Segoe UI"/>
                  <w:color w:val="161616"/>
                </w:rPr>
                <w:t>Header</w:t>
              </w:r>
            </w:ins>
          </w:p>
        </w:tc>
        <w:tc>
          <w:tcPr>
            <w:tcW w:w="2017" w:type="dxa"/>
            <w:tcPrChange w:id="24" w:author="小米 黄" w:date="2024-05-16T14:23:00Z">
              <w:tcPr>
                <w:tcW w:w="1926" w:type="dxa"/>
              </w:tcPr>
            </w:tcPrChange>
          </w:tcPr>
          <w:p w14:paraId="078E997B" w14:textId="789C171E" w:rsidR="000C7D47" w:rsidRDefault="00796E00" w:rsidP="00796E00">
            <w:pPr>
              <w:pStyle w:val="ac"/>
              <w:jc w:val="center"/>
              <w:cnfStyle w:val="100000000000" w:firstRow="1" w:lastRow="0" w:firstColumn="0" w:lastColumn="0" w:oddVBand="0" w:evenVBand="0" w:oddHBand="0" w:evenHBand="0" w:firstRowFirstColumn="0" w:firstRowLastColumn="0" w:lastRowFirstColumn="0" w:lastRowLastColumn="0"/>
              <w:rPr>
                <w:ins w:id="25" w:author="小米 黄" w:date="2024-05-16T14:17:00Z"/>
                <w:rFonts w:ascii="Segoe UI" w:hAnsi="Segoe UI" w:cs="Segoe UI"/>
                <w:color w:val="161616"/>
              </w:rPr>
              <w:pPrChange w:id="26" w:author="小米 黄" w:date="2024-05-16T14:23:00Z">
                <w:pPr>
                  <w:pStyle w:val="ac"/>
                  <w:cnfStyle w:val="100000000000" w:firstRow="1" w:lastRow="0" w:firstColumn="0" w:lastColumn="0" w:oddVBand="0" w:evenVBand="0" w:oddHBand="0" w:evenHBand="0" w:firstRowFirstColumn="0" w:firstRowLastColumn="0" w:lastRowFirstColumn="0" w:lastRowLastColumn="0"/>
                </w:pPr>
              </w:pPrChange>
            </w:pPr>
            <w:ins w:id="27" w:author="小米 黄" w:date="2024-05-16T14:23:00Z">
              <w:r>
                <w:rPr>
                  <w:rFonts w:ascii="Segoe UI" w:hAnsi="Segoe UI" w:cs="Segoe UI"/>
                  <w:color w:val="161616"/>
                </w:rPr>
                <w:t>Header</w:t>
              </w:r>
            </w:ins>
          </w:p>
        </w:tc>
      </w:tr>
      <w:tr w:rsidR="000C7D47" w14:paraId="52D67232" w14:textId="77777777" w:rsidTr="00796E00">
        <w:trPr>
          <w:cnfStyle w:val="000000100000" w:firstRow="0" w:lastRow="0" w:firstColumn="0" w:lastColumn="0" w:oddVBand="0" w:evenVBand="0" w:oddHBand="1" w:evenHBand="0" w:firstRowFirstColumn="0" w:firstRowLastColumn="0" w:lastRowFirstColumn="0" w:lastRowLastColumn="0"/>
          <w:trHeight w:val="295"/>
          <w:ins w:id="28" w:author="小米 黄" w:date="2024-05-16T14:17:00Z"/>
        </w:trPr>
        <w:tc>
          <w:tcPr>
            <w:cnfStyle w:val="001000000000" w:firstRow="0" w:lastRow="0" w:firstColumn="1" w:lastColumn="0" w:oddVBand="0" w:evenVBand="0" w:oddHBand="0" w:evenHBand="0" w:firstRowFirstColumn="0" w:firstRowLastColumn="0" w:lastRowFirstColumn="0" w:lastRowLastColumn="0"/>
            <w:tcW w:w="2017" w:type="dxa"/>
            <w:tcPrChange w:id="29" w:author="小米 黄" w:date="2024-05-16T14:23:00Z">
              <w:tcPr>
                <w:tcW w:w="1925" w:type="dxa"/>
              </w:tcPr>
            </w:tcPrChange>
          </w:tcPr>
          <w:p w14:paraId="6F8206C6" w14:textId="05B191BA" w:rsidR="000C7D47" w:rsidRDefault="00796E00" w:rsidP="00796E00">
            <w:pPr>
              <w:pStyle w:val="ac"/>
              <w:jc w:val="center"/>
              <w:cnfStyle w:val="001000100000" w:firstRow="0" w:lastRow="0" w:firstColumn="1" w:lastColumn="0" w:oddVBand="0" w:evenVBand="0" w:oddHBand="1" w:evenHBand="0" w:firstRowFirstColumn="0" w:firstRowLastColumn="0" w:lastRowFirstColumn="0" w:lastRowLastColumn="0"/>
              <w:rPr>
                <w:ins w:id="30" w:author="小米 黄" w:date="2024-05-16T14:17:00Z"/>
                <w:rFonts w:ascii="Segoe UI" w:hAnsi="Segoe UI" w:cs="Segoe UI"/>
                <w:color w:val="161616"/>
              </w:rPr>
              <w:pPrChange w:id="31" w:author="小米 黄" w:date="2024-05-16T14:23:00Z">
                <w:pPr>
                  <w:pStyle w:val="ac"/>
                  <w:cnfStyle w:val="001000100000" w:firstRow="0" w:lastRow="0" w:firstColumn="1" w:lastColumn="0" w:oddVBand="0" w:evenVBand="0" w:oddHBand="1" w:evenHBand="0" w:firstRowFirstColumn="0" w:firstRowLastColumn="0" w:lastRowFirstColumn="0" w:lastRowLastColumn="0"/>
                </w:pPr>
              </w:pPrChange>
            </w:pPr>
            <w:ins w:id="32" w:author="小米 黄" w:date="2024-05-16T14:23:00Z">
              <w:r>
                <w:rPr>
                  <w:rFonts w:ascii="Segoe UI" w:hAnsi="Segoe UI" w:cs="Segoe UI" w:hint="eastAsia"/>
                  <w:color w:val="161616"/>
                </w:rPr>
                <w:t>c</w:t>
              </w:r>
              <w:r>
                <w:rPr>
                  <w:rFonts w:ascii="Segoe UI" w:hAnsi="Segoe UI" w:cs="Segoe UI"/>
                  <w:color w:val="161616"/>
                </w:rPr>
                <w:t>ell</w:t>
              </w:r>
            </w:ins>
          </w:p>
        </w:tc>
        <w:tc>
          <w:tcPr>
            <w:tcW w:w="2017" w:type="dxa"/>
            <w:tcPrChange w:id="33" w:author="小米 黄" w:date="2024-05-16T14:23:00Z">
              <w:tcPr>
                <w:tcW w:w="1925" w:type="dxa"/>
              </w:tcPr>
            </w:tcPrChange>
          </w:tcPr>
          <w:p w14:paraId="6A4ACAFF" w14:textId="73F62058" w:rsidR="000C7D47" w:rsidRDefault="00796E00" w:rsidP="00796E00">
            <w:pPr>
              <w:pStyle w:val="ac"/>
              <w:jc w:val="center"/>
              <w:cnfStyle w:val="000000100000" w:firstRow="0" w:lastRow="0" w:firstColumn="0" w:lastColumn="0" w:oddVBand="0" w:evenVBand="0" w:oddHBand="1" w:evenHBand="0" w:firstRowFirstColumn="0" w:firstRowLastColumn="0" w:lastRowFirstColumn="0" w:lastRowLastColumn="0"/>
              <w:rPr>
                <w:ins w:id="34" w:author="小米 黄" w:date="2024-05-16T14:17:00Z"/>
                <w:rFonts w:ascii="Segoe UI" w:hAnsi="Segoe UI" w:cs="Segoe UI"/>
                <w:color w:val="161616"/>
              </w:rPr>
              <w:pPrChange w:id="35" w:author="小米 黄" w:date="2024-05-16T14:23:00Z">
                <w:pPr>
                  <w:pStyle w:val="ac"/>
                  <w:cnfStyle w:val="000000100000" w:firstRow="0" w:lastRow="0" w:firstColumn="0" w:lastColumn="0" w:oddVBand="0" w:evenVBand="0" w:oddHBand="1" w:evenHBand="0" w:firstRowFirstColumn="0" w:firstRowLastColumn="0" w:lastRowFirstColumn="0" w:lastRowLastColumn="0"/>
                </w:pPr>
              </w:pPrChange>
            </w:pPr>
            <w:ins w:id="36" w:author="小米 黄" w:date="2024-05-16T14:23:00Z">
              <w:r>
                <w:rPr>
                  <w:rFonts w:ascii="Segoe UI" w:hAnsi="Segoe UI" w:cs="Segoe UI" w:hint="eastAsia"/>
                  <w:color w:val="161616"/>
                </w:rPr>
                <w:t>c</w:t>
              </w:r>
              <w:r>
                <w:rPr>
                  <w:rFonts w:ascii="Segoe UI" w:hAnsi="Segoe UI" w:cs="Segoe UI"/>
                  <w:color w:val="161616"/>
                </w:rPr>
                <w:t>ell</w:t>
              </w:r>
            </w:ins>
          </w:p>
        </w:tc>
        <w:tc>
          <w:tcPr>
            <w:tcW w:w="2017" w:type="dxa"/>
            <w:tcPrChange w:id="37" w:author="小米 黄" w:date="2024-05-16T14:23:00Z">
              <w:tcPr>
                <w:tcW w:w="1926" w:type="dxa"/>
              </w:tcPr>
            </w:tcPrChange>
          </w:tcPr>
          <w:p w14:paraId="525A7639" w14:textId="6BE52379" w:rsidR="000C7D47" w:rsidRDefault="00796E00" w:rsidP="00796E00">
            <w:pPr>
              <w:pStyle w:val="ac"/>
              <w:jc w:val="center"/>
              <w:cnfStyle w:val="000000100000" w:firstRow="0" w:lastRow="0" w:firstColumn="0" w:lastColumn="0" w:oddVBand="0" w:evenVBand="0" w:oddHBand="1" w:evenHBand="0" w:firstRowFirstColumn="0" w:firstRowLastColumn="0" w:lastRowFirstColumn="0" w:lastRowLastColumn="0"/>
              <w:rPr>
                <w:ins w:id="38" w:author="小米 黄" w:date="2024-05-16T14:17:00Z"/>
                <w:rFonts w:ascii="Segoe UI" w:hAnsi="Segoe UI" w:cs="Segoe UI"/>
                <w:color w:val="161616"/>
              </w:rPr>
              <w:pPrChange w:id="39" w:author="小米 黄" w:date="2024-05-16T14:23:00Z">
                <w:pPr>
                  <w:pStyle w:val="ac"/>
                  <w:cnfStyle w:val="000000100000" w:firstRow="0" w:lastRow="0" w:firstColumn="0" w:lastColumn="0" w:oddVBand="0" w:evenVBand="0" w:oddHBand="1" w:evenHBand="0" w:firstRowFirstColumn="0" w:firstRowLastColumn="0" w:lastRowFirstColumn="0" w:lastRowLastColumn="0"/>
                </w:pPr>
              </w:pPrChange>
            </w:pPr>
            <w:ins w:id="40" w:author="小米 黄" w:date="2024-05-16T14:23:00Z">
              <w:r>
                <w:rPr>
                  <w:rFonts w:ascii="Segoe UI" w:hAnsi="Segoe UI" w:cs="Segoe UI" w:hint="eastAsia"/>
                  <w:color w:val="161616"/>
                </w:rPr>
                <w:t>c</w:t>
              </w:r>
              <w:r>
                <w:rPr>
                  <w:rFonts w:ascii="Segoe UI" w:hAnsi="Segoe UI" w:cs="Segoe UI"/>
                  <w:color w:val="161616"/>
                </w:rPr>
                <w:t>ell</w:t>
              </w:r>
            </w:ins>
          </w:p>
        </w:tc>
        <w:tc>
          <w:tcPr>
            <w:tcW w:w="2017" w:type="dxa"/>
            <w:tcPrChange w:id="41" w:author="小米 黄" w:date="2024-05-16T14:23:00Z">
              <w:tcPr>
                <w:tcW w:w="1926" w:type="dxa"/>
              </w:tcPr>
            </w:tcPrChange>
          </w:tcPr>
          <w:p w14:paraId="73763D86" w14:textId="62353C47" w:rsidR="000C7D47" w:rsidRDefault="00796E00" w:rsidP="00796E00">
            <w:pPr>
              <w:pStyle w:val="ac"/>
              <w:jc w:val="center"/>
              <w:cnfStyle w:val="000000100000" w:firstRow="0" w:lastRow="0" w:firstColumn="0" w:lastColumn="0" w:oddVBand="0" w:evenVBand="0" w:oddHBand="1" w:evenHBand="0" w:firstRowFirstColumn="0" w:firstRowLastColumn="0" w:lastRowFirstColumn="0" w:lastRowLastColumn="0"/>
              <w:rPr>
                <w:ins w:id="42" w:author="小米 黄" w:date="2024-05-16T14:17:00Z"/>
                <w:rFonts w:ascii="Segoe UI" w:hAnsi="Segoe UI" w:cs="Segoe UI"/>
                <w:color w:val="161616"/>
              </w:rPr>
              <w:pPrChange w:id="43" w:author="小米 黄" w:date="2024-05-16T14:23:00Z">
                <w:pPr>
                  <w:pStyle w:val="ac"/>
                  <w:cnfStyle w:val="000000100000" w:firstRow="0" w:lastRow="0" w:firstColumn="0" w:lastColumn="0" w:oddVBand="0" w:evenVBand="0" w:oddHBand="1" w:evenHBand="0" w:firstRowFirstColumn="0" w:firstRowLastColumn="0" w:lastRowFirstColumn="0" w:lastRowLastColumn="0"/>
                </w:pPr>
              </w:pPrChange>
            </w:pPr>
            <w:ins w:id="44" w:author="小米 黄" w:date="2024-05-16T14:23:00Z">
              <w:r>
                <w:rPr>
                  <w:rFonts w:ascii="Segoe UI" w:hAnsi="Segoe UI" w:cs="Segoe UI" w:hint="eastAsia"/>
                  <w:color w:val="161616"/>
                </w:rPr>
                <w:t>c</w:t>
              </w:r>
              <w:r>
                <w:rPr>
                  <w:rFonts w:ascii="Segoe UI" w:hAnsi="Segoe UI" w:cs="Segoe UI"/>
                  <w:color w:val="161616"/>
                </w:rPr>
                <w:t>ell</w:t>
              </w:r>
            </w:ins>
          </w:p>
        </w:tc>
        <w:tc>
          <w:tcPr>
            <w:tcW w:w="2017" w:type="dxa"/>
            <w:tcPrChange w:id="45" w:author="小米 黄" w:date="2024-05-16T14:23:00Z">
              <w:tcPr>
                <w:tcW w:w="1926" w:type="dxa"/>
              </w:tcPr>
            </w:tcPrChange>
          </w:tcPr>
          <w:p w14:paraId="1A232F33" w14:textId="5F7DE8C7" w:rsidR="000C7D47" w:rsidRDefault="00796E00" w:rsidP="00796E00">
            <w:pPr>
              <w:pStyle w:val="ac"/>
              <w:jc w:val="center"/>
              <w:cnfStyle w:val="000000100000" w:firstRow="0" w:lastRow="0" w:firstColumn="0" w:lastColumn="0" w:oddVBand="0" w:evenVBand="0" w:oddHBand="1" w:evenHBand="0" w:firstRowFirstColumn="0" w:firstRowLastColumn="0" w:lastRowFirstColumn="0" w:lastRowLastColumn="0"/>
              <w:rPr>
                <w:ins w:id="46" w:author="小米 黄" w:date="2024-05-16T14:17:00Z"/>
                <w:rFonts w:ascii="Segoe UI" w:hAnsi="Segoe UI" w:cs="Segoe UI"/>
                <w:color w:val="161616"/>
              </w:rPr>
              <w:pPrChange w:id="47" w:author="小米 黄" w:date="2024-05-16T14:23:00Z">
                <w:pPr>
                  <w:pStyle w:val="ac"/>
                  <w:cnfStyle w:val="000000100000" w:firstRow="0" w:lastRow="0" w:firstColumn="0" w:lastColumn="0" w:oddVBand="0" w:evenVBand="0" w:oddHBand="1" w:evenHBand="0" w:firstRowFirstColumn="0" w:firstRowLastColumn="0" w:lastRowFirstColumn="0" w:lastRowLastColumn="0"/>
                </w:pPr>
              </w:pPrChange>
            </w:pPr>
            <w:ins w:id="48" w:author="小米 黄" w:date="2024-05-16T14:23:00Z">
              <w:r>
                <w:rPr>
                  <w:rFonts w:ascii="Segoe UI" w:hAnsi="Segoe UI" w:cs="Segoe UI" w:hint="eastAsia"/>
                  <w:color w:val="161616"/>
                </w:rPr>
                <w:t>c</w:t>
              </w:r>
              <w:r>
                <w:rPr>
                  <w:rFonts w:ascii="Segoe UI" w:hAnsi="Segoe UI" w:cs="Segoe UI"/>
                  <w:color w:val="161616"/>
                </w:rPr>
                <w:t>ell</w:t>
              </w:r>
            </w:ins>
          </w:p>
        </w:tc>
      </w:tr>
      <w:tr w:rsidR="000C7D47" w14:paraId="05043A1F" w14:textId="77777777" w:rsidTr="00796E00">
        <w:trPr>
          <w:trHeight w:val="295"/>
          <w:ins w:id="49" w:author="小米 黄" w:date="2024-05-16T14:17:00Z"/>
        </w:trPr>
        <w:tc>
          <w:tcPr>
            <w:cnfStyle w:val="001000000000" w:firstRow="0" w:lastRow="0" w:firstColumn="1" w:lastColumn="0" w:oddVBand="0" w:evenVBand="0" w:oddHBand="0" w:evenHBand="0" w:firstRowFirstColumn="0" w:firstRowLastColumn="0" w:lastRowFirstColumn="0" w:lastRowLastColumn="0"/>
            <w:tcW w:w="2017" w:type="dxa"/>
            <w:tcPrChange w:id="50" w:author="小米 黄" w:date="2024-05-16T14:23:00Z">
              <w:tcPr>
                <w:tcW w:w="1925" w:type="dxa"/>
              </w:tcPr>
            </w:tcPrChange>
          </w:tcPr>
          <w:p w14:paraId="07E7CAA0" w14:textId="7D5BF36C" w:rsidR="000C7D47" w:rsidRDefault="00796E00" w:rsidP="00796E00">
            <w:pPr>
              <w:pStyle w:val="ac"/>
              <w:jc w:val="center"/>
              <w:rPr>
                <w:ins w:id="51" w:author="小米 黄" w:date="2024-05-16T14:17:00Z"/>
                <w:rFonts w:ascii="Segoe UI" w:hAnsi="Segoe UI" w:cs="Segoe UI"/>
                <w:color w:val="161616"/>
              </w:rPr>
              <w:pPrChange w:id="52" w:author="小米 黄" w:date="2024-05-16T14:23:00Z">
                <w:pPr>
                  <w:pStyle w:val="ac"/>
                </w:pPr>
              </w:pPrChange>
            </w:pPr>
            <w:ins w:id="53" w:author="小米 黄" w:date="2024-05-16T14:23:00Z">
              <w:r>
                <w:rPr>
                  <w:rFonts w:ascii="Segoe UI" w:hAnsi="Segoe UI" w:cs="Segoe UI" w:hint="eastAsia"/>
                  <w:color w:val="161616"/>
                </w:rPr>
                <w:t>c</w:t>
              </w:r>
              <w:r>
                <w:rPr>
                  <w:rFonts w:ascii="Segoe UI" w:hAnsi="Segoe UI" w:cs="Segoe UI"/>
                  <w:color w:val="161616"/>
                </w:rPr>
                <w:t>ell</w:t>
              </w:r>
            </w:ins>
          </w:p>
        </w:tc>
        <w:tc>
          <w:tcPr>
            <w:tcW w:w="2017" w:type="dxa"/>
            <w:tcPrChange w:id="54" w:author="小米 黄" w:date="2024-05-16T14:23:00Z">
              <w:tcPr>
                <w:tcW w:w="1925" w:type="dxa"/>
              </w:tcPr>
            </w:tcPrChange>
          </w:tcPr>
          <w:p w14:paraId="62550329" w14:textId="6B8B9B63" w:rsidR="000C7D47" w:rsidRDefault="00796E00" w:rsidP="00796E00">
            <w:pPr>
              <w:pStyle w:val="ac"/>
              <w:jc w:val="center"/>
              <w:cnfStyle w:val="000000000000" w:firstRow="0" w:lastRow="0" w:firstColumn="0" w:lastColumn="0" w:oddVBand="0" w:evenVBand="0" w:oddHBand="0" w:evenHBand="0" w:firstRowFirstColumn="0" w:firstRowLastColumn="0" w:lastRowFirstColumn="0" w:lastRowLastColumn="0"/>
              <w:rPr>
                <w:ins w:id="55" w:author="小米 黄" w:date="2024-05-16T14:17:00Z"/>
                <w:rFonts w:ascii="Segoe UI" w:hAnsi="Segoe UI" w:cs="Segoe UI"/>
                <w:color w:val="161616"/>
              </w:rPr>
              <w:pPrChange w:id="56" w:author="小米 黄" w:date="2024-05-16T14:23:00Z">
                <w:pPr>
                  <w:pStyle w:val="ac"/>
                  <w:cnfStyle w:val="000000000000" w:firstRow="0" w:lastRow="0" w:firstColumn="0" w:lastColumn="0" w:oddVBand="0" w:evenVBand="0" w:oddHBand="0" w:evenHBand="0" w:firstRowFirstColumn="0" w:firstRowLastColumn="0" w:lastRowFirstColumn="0" w:lastRowLastColumn="0"/>
                </w:pPr>
              </w:pPrChange>
            </w:pPr>
            <w:ins w:id="57" w:author="小米 黄" w:date="2024-05-16T14:23:00Z">
              <w:r>
                <w:rPr>
                  <w:rFonts w:ascii="Segoe UI" w:hAnsi="Segoe UI" w:cs="Segoe UI" w:hint="eastAsia"/>
                  <w:color w:val="161616"/>
                </w:rPr>
                <w:t>c</w:t>
              </w:r>
              <w:r>
                <w:rPr>
                  <w:rFonts w:ascii="Segoe UI" w:hAnsi="Segoe UI" w:cs="Segoe UI"/>
                  <w:color w:val="161616"/>
                </w:rPr>
                <w:t>ell</w:t>
              </w:r>
            </w:ins>
          </w:p>
        </w:tc>
        <w:tc>
          <w:tcPr>
            <w:tcW w:w="2017" w:type="dxa"/>
            <w:tcPrChange w:id="58" w:author="小米 黄" w:date="2024-05-16T14:23:00Z">
              <w:tcPr>
                <w:tcW w:w="1926" w:type="dxa"/>
              </w:tcPr>
            </w:tcPrChange>
          </w:tcPr>
          <w:p w14:paraId="72672E15" w14:textId="0EFDDA9C" w:rsidR="000C7D47" w:rsidRDefault="00796E00" w:rsidP="00796E00">
            <w:pPr>
              <w:pStyle w:val="ac"/>
              <w:jc w:val="center"/>
              <w:cnfStyle w:val="000000000000" w:firstRow="0" w:lastRow="0" w:firstColumn="0" w:lastColumn="0" w:oddVBand="0" w:evenVBand="0" w:oddHBand="0" w:evenHBand="0" w:firstRowFirstColumn="0" w:firstRowLastColumn="0" w:lastRowFirstColumn="0" w:lastRowLastColumn="0"/>
              <w:rPr>
                <w:ins w:id="59" w:author="小米 黄" w:date="2024-05-16T14:17:00Z"/>
                <w:rFonts w:ascii="Segoe UI" w:hAnsi="Segoe UI" w:cs="Segoe UI"/>
                <w:color w:val="161616"/>
              </w:rPr>
              <w:pPrChange w:id="60" w:author="小米 黄" w:date="2024-05-16T14:23:00Z">
                <w:pPr>
                  <w:pStyle w:val="ac"/>
                  <w:cnfStyle w:val="000000000000" w:firstRow="0" w:lastRow="0" w:firstColumn="0" w:lastColumn="0" w:oddVBand="0" w:evenVBand="0" w:oddHBand="0" w:evenHBand="0" w:firstRowFirstColumn="0" w:firstRowLastColumn="0" w:lastRowFirstColumn="0" w:lastRowLastColumn="0"/>
                </w:pPr>
              </w:pPrChange>
            </w:pPr>
            <w:ins w:id="61" w:author="小米 黄" w:date="2024-05-16T14:23:00Z">
              <w:r>
                <w:rPr>
                  <w:rFonts w:ascii="Segoe UI" w:hAnsi="Segoe UI" w:cs="Segoe UI" w:hint="eastAsia"/>
                  <w:color w:val="161616"/>
                </w:rPr>
                <w:t>c</w:t>
              </w:r>
              <w:r>
                <w:rPr>
                  <w:rFonts w:ascii="Segoe UI" w:hAnsi="Segoe UI" w:cs="Segoe UI"/>
                  <w:color w:val="161616"/>
                </w:rPr>
                <w:t>ell</w:t>
              </w:r>
            </w:ins>
          </w:p>
        </w:tc>
        <w:tc>
          <w:tcPr>
            <w:tcW w:w="2017" w:type="dxa"/>
            <w:tcPrChange w:id="62" w:author="小米 黄" w:date="2024-05-16T14:23:00Z">
              <w:tcPr>
                <w:tcW w:w="1926" w:type="dxa"/>
              </w:tcPr>
            </w:tcPrChange>
          </w:tcPr>
          <w:p w14:paraId="7B5FD4EF" w14:textId="146A0020" w:rsidR="000C7D47" w:rsidRDefault="00796E00" w:rsidP="00796E00">
            <w:pPr>
              <w:pStyle w:val="ac"/>
              <w:jc w:val="center"/>
              <w:cnfStyle w:val="000000000000" w:firstRow="0" w:lastRow="0" w:firstColumn="0" w:lastColumn="0" w:oddVBand="0" w:evenVBand="0" w:oddHBand="0" w:evenHBand="0" w:firstRowFirstColumn="0" w:firstRowLastColumn="0" w:lastRowFirstColumn="0" w:lastRowLastColumn="0"/>
              <w:rPr>
                <w:ins w:id="63" w:author="小米 黄" w:date="2024-05-16T14:17:00Z"/>
                <w:rFonts w:ascii="Segoe UI" w:hAnsi="Segoe UI" w:cs="Segoe UI"/>
                <w:color w:val="161616"/>
              </w:rPr>
              <w:pPrChange w:id="64" w:author="小米 黄" w:date="2024-05-16T14:23:00Z">
                <w:pPr>
                  <w:pStyle w:val="ac"/>
                  <w:cnfStyle w:val="000000000000" w:firstRow="0" w:lastRow="0" w:firstColumn="0" w:lastColumn="0" w:oddVBand="0" w:evenVBand="0" w:oddHBand="0" w:evenHBand="0" w:firstRowFirstColumn="0" w:firstRowLastColumn="0" w:lastRowFirstColumn="0" w:lastRowLastColumn="0"/>
                </w:pPr>
              </w:pPrChange>
            </w:pPr>
            <w:ins w:id="65" w:author="小米 黄" w:date="2024-05-16T14:23:00Z">
              <w:r>
                <w:rPr>
                  <w:rFonts w:ascii="Segoe UI" w:hAnsi="Segoe UI" w:cs="Segoe UI" w:hint="eastAsia"/>
                  <w:color w:val="161616"/>
                </w:rPr>
                <w:t>c</w:t>
              </w:r>
              <w:r>
                <w:rPr>
                  <w:rFonts w:ascii="Segoe UI" w:hAnsi="Segoe UI" w:cs="Segoe UI"/>
                  <w:color w:val="161616"/>
                </w:rPr>
                <w:t>ell</w:t>
              </w:r>
            </w:ins>
          </w:p>
        </w:tc>
        <w:tc>
          <w:tcPr>
            <w:tcW w:w="2017" w:type="dxa"/>
            <w:tcPrChange w:id="66" w:author="小米 黄" w:date="2024-05-16T14:23:00Z">
              <w:tcPr>
                <w:tcW w:w="1926" w:type="dxa"/>
              </w:tcPr>
            </w:tcPrChange>
          </w:tcPr>
          <w:p w14:paraId="2678D807" w14:textId="23058BF5" w:rsidR="000C7D47" w:rsidRDefault="00796E00" w:rsidP="00796E00">
            <w:pPr>
              <w:pStyle w:val="ac"/>
              <w:jc w:val="center"/>
              <w:cnfStyle w:val="000000000000" w:firstRow="0" w:lastRow="0" w:firstColumn="0" w:lastColumn="0" w:oddVBand="0" w:evenVBand="0" w:oddHBand="0" w:evenHBand="0" w:firstRowFirstColumn="0" w:firstRowLastColumn="0" w:lastRowFirstColumn="0" w:lastRowLastColumn="0"/>
              <w:rPr>
                <w:ins w:id="67" w:author="小米 黄" w:date="2024-05-16T14:17:00Z"/>
                <w:rFonts w:ascii="Segoe UI" w:hAnsi="Segoe UI" w:cs="Segoe UI"/>
                <w:color w:val="161616"/>
              </w:rPr>
              <w:pPrChange w:id="68" w:author="小米 黄" w:date="2024-05-16T14:23:00Z">
                <w:pPr>
                  <w:pStyle w:val="ac"/>
                  <w:cnfStyle w:val="000000000000" w:firstRow="0" w:lastRow="0" w:firstColumn="0" w:lastColumn="0" w:oddVBand="0" w:evenVBand="0" w:oddHBand="0" w:evenHBand="0" w:firstRowFirstColumn="0" w:firstRowLastColumn="0" w:lastRowFirstColumn="0" w:lastRowLastColumn="0"/>
                </w:pPr>
              </w:pPrChange>
            </w:pPr>
            <w:ins w:id="69" w:author="小米 黄" w:date="2024-05-16T14:23:00Z">
              <w:r>
                <w:rPr>
                  <w:rFonts w:ascii="Segoe UI" w:hAnsi="Segoe UI" w:cs="Segoe UI" w:hint="eastAsia"/>
                  <w:color w:val="161616"/>
                </w:rPr>
                <w:t>c</w:t>
              </w:r>
              <w:r>
                <w:rPr>
                  <w:rFonts w:ascii="Segoe UI" w:hAnsi="Segoe UI" w:cs="Segoe UI"/>
                  <w:color w:val="161616"/>
                </w:rPr>
                <w:t>ell</w:t>
              </w:r>
            </w:ins>
          </w:p>
        </w:tc>
      </w:tr>
    </w:tbl>
    <w:p w14:paraId="191D040E" w14:textId="77777777" w:rsidR="000C7D47" w:rsidRDefault="000C7D47" w:rsidP="001D30BC">
      <w:pPr>
        <w:pStyle w:val="ac"/>
        <w:shd w:val="clear" w:color="auto" w:fill="FFFFFF"/>
        <w:rPr>
          <w:rFonts w:ascii="Segoe UI" w:hAnsi="Segoe UI" w:cs="Segoe UI"/>
          <w:color w:val="161616"/>
        </w:rPr>
      </w:pPr>
    </w:p>
    <w:p w14:paraId="3C4D71DA" w14:textId="55F1E1AD" w:rsidR="00D30291" w:rsidRDefault="00D30291" w:rsidP="001D30BC">
      <w:pPr>
        <w:pStyle w:val="ac"/>
        <w:shd w:val="clear" w:color="auto" w:fill="FFFFFF"/>
        <w:rPr>
          <w:rFonts w:ascii="Segoe UI" w:hAnsi="Segoe UI" w:cs="Segoe UI"/>
          <w:color w:val="161616"/>
        </w:rPr>
      </w:pPr>
      <w:r>
        <w:rPr>
          <w:rFonts w:ascii="Segoe UI" w:hAnsi="Segoe UI" w:cs="Segoe UI"/>
          <w:color w:val="161616"/>
          <w:shd w:val="clear" w:color="auto" w:fill="FFFFFF"/>
        </w:rPr>
        <w:t>[</w:t>
      </w:r>
      <w:r>
        <w:rPr>
          <w:rStyle w:val="ad"/>
          <w:rFonts w:ascii="Segoe UI" w:hAnsi="Segoe UI" w:cs="Segoe UI"/>
          <w:color w:val="161616"/>
          <w:shd w:val="clear" w:color="auto" w:fill="FFFFFF"/>
        </w:rPr>
        <w:t>Example</w:t>
      </w:r>
      <w:r>
        <w:rPr>
          <w:rFonts w:ascii="Segoe UI" w:hAnsi="Segoe UI" w:cs="Segoe UI"/>
          <w:color w:val="161616"/>
          <w:shd w:val="clear" w:color="auto" w:fill="FFFFFF"/>
        </w:rPr>
        <w:t>: Consider a two row by two column table in which the second row has been marked as inserted using a revision. This requirement would be specified using the following WordprocessingML:</w:t>
      </w:r>
    </w:p>
    <w:p w14:paraId="75F08CBD" w14:textId="77777777" w:rsidR="00ED5EC4" w:rsidRPr="00ED5EC4" w:rsidRDefault="00ED5EC4" w:rsidP="00ED5EC4">
      <w:pPr>
        <w:suppressAutoHyphens w:val="0"/>
        <w:rPr>
          <w:rFonts w:ascii="Consolas" w:eastAsia="宋体" w:hAnsi="Consolas" w:cs="宋体"/>
          <w:color w:val="161616"/>
          <w:kern w:val="0"/>
          <w:sz w:val="21"/>
          <w:szCs w:val="21"/>
          <w:shd w:val="clear" w:color="auto" w:fill="F2F2F2"/>
          <w:lang w:val="en-US" w:bidi="ar-SA"/>
        </w:rPr>
      </w:pPr>
      <w:r w:rsidRPr="00ED5EC4">
        <w:rPr>
          <w:rFonts w:ascii="Consolas" w:eastAsia="宋体" w:hAnsi="Consolas" w:cs="宋体"/>
          <w:color w:val="0101FD"/>
          <w:kern w:val="0"/>
          <w:sz w:val="21"/>
          <w:szCs w:val="21"/>
          <w:shd w:val="clear" w:color="auto" w:fill="F2F2F2"/>
          <w:lang w:val="en-US" w:bidi="ar-SA"/>
        </w:rPr>
        <w:t>&lt;</w:t>
      </w:r>
      <w:proofErr w:type="gramStart"/>
      <w:r w:rsidRPr="00ED5EC4">
        <w:rPr>
          <w:rFonts w:ascii="Consolas" w:eastAsia="宋体" w:hAnsi="Consolas" w:cs="宋体"/>
          <w:color w:val="0101FD"/>
          <w:kern w:val="0"/>
          <w:sz w:val="21"/>
          <w:szCs w:val="21"/>
          <w:shd w:val="clear" w:color="auto" w:fill="F2F2F2"/>
          <w:lang w:val="en-US" w:bidi="ar-SA"/>
        </w:rPr>
        <w:t>w:tbl</w:t>
      </w:r>
      <w:proofErr w:type="gramEnd"/>
      <w:r w:rsidRPr="00ED5EC4">
        <w:rPr>
          <w:rFonts w:ascii="Consolas" w:eastAsia="宋体" w:hAnsi="Consolas" w:cs="宋体"/>
          <w:color w:val="0101FD"/>
          <w:kern w:val="0"/>
          <w:sz w:val="21"/>
          <w:szCs w:val="21"/>
          <w:shd w:val="clear" w:color="auto" w:fill="F2F2F2"/>
          <w:lang w:val="en-US" w:bidi="ar-SA"/>
        </w:rPr>
        <w:t>&gt;</w:t>
      </w:r>
      <w:r w:rsidRPr="00ED5EC4">
        <w:rPr>
          <w:rFonts w:ascii="Consolas" w:eastAsia="宋体" w:hAnsi="Consolas" w:cs="宋体"/>
          <w:color w:val="161616"/>
          <w:kern w:val="0"/>
          <w:sz w:val="21"/>
          <w:szCs w:val="21"/>
          <w:shd w:val="clear" w:color="auto" w:fill="F2F2F2"/>
          <w:lang w:val="en-US" w:bidi="ar-SA"/>
        </w:rPr>
        <w:t xml:space="preserve">  </w:t>
      </w:r>
    </w:p>
    <w:p w14:paraId="28543695" w14:textId="77777777" w:rsidR="00ED5EC4" w:rsidRPr="00ED5EC4" w:rsidRDefault="00ED5EC4" w:rsidP="00ED5EC4">
      <w:pPr>
        <w:suppressAutoHyphens w:val="0"/>
        <w:rPr>
          <w:rFonts w:ascii="Consolas" w:eastAsia="宋体" w:hAnsi="Consolas" w:cs="宋体"/>
          <w:color w:val="161616"/>
          <w:kern w:val="0"/>
          <w:sz w:val="21"/>
          <w:szCs w:val="21"/>
          <w:shd w:val="clear" w:color="auto" w:fill="F2F2F2"/>
          <w:lang w:val="en-US" w:bidi="ar-SA"/>
        </w:rPr>
      </w:pPr>
      <w:r w:rsidRPr="00ED5EC4">
        <w:rPr>
          <w:rFonts w:ascii="Consolas" w:eastAsia="宋体" w:hAnsi="Consolas" w:cs="宋体"/>
          <w:color w:val="161616"/>
          <w:kern w:val="0"/>
          <w:sz w:val="21"/>
          <w:szCs w:val="21"/>
          <w:shd w:val="clear" w:color="auto" w:fill="F2F2F2"/>
          <w:lang w:val="en-US" w:bidi="ar-SA"/>
        </w:rPr>
        <w:t xml:space="preserve">  …  </w:t>
      </w:r>
      <w:r w:rsidRPr="00ED5EC4">
        <w:rPr>
          <w:rFonts w:ascii="Consolas" w:eastAsia="宋体" w:hAnsi="Consolas" w:cs="宋体"/>
          <w:color w:val="0101FD"/>
          <w:kern w:val="0"/>
          <w:sz w:val="21"/>
          <w:szCs w:val="21"/>
          <w:shd w:val="clear" w:color="auto" w:fill="F2F2F2"/>
          <w:lang w:val="en-US" w:bidi="ar-SA"/>
        </w:rPr>
        <w:t>&lt;w:tr&gt;</w:t>
      </w:r>
      <w:r w:rsidRPr="00ED5EC4">
        <w:rPr>
          <w:rFonts w:ascii="Consolas" w:eastAsia="宋体" w:hAnsi="Consolas" w:cs="宋体"/>
          <w:color w:val="161616"/>
          <w:kern w:val="0"/>
          <w:sz w:val="21"/>
          <w:szCs w:val="21"/>
          <w:shd w:val="clear" w:color="auto" w:fill="F2F2F2"/>
          <w:lang w:val="en-US" w:bidi="ar-SA"/>
        </w:rPr>
        <w:t xml:space="preserve">  </w:t>
      </w:r>
    </w:p>
    <w:p w14:paraId="41BEB8C9" w14:textId="77777777" w:rsidR="00ED5EC4" w:rsidRPr="00ED5EC4" w:rsidRDefault="00ED5EC4" w:rsidP="00ED5EC4">
      <w:pPr>
        <w:suppressAutoHyphens w:val="0"/>
        <w:rPr>
          <w:rFonts w:ascii="Consolas" w:eastAsia="宋体" w:hAnsi="Consolas" w:cs="宋体"/>
          <w:color w:val="161616"/>
          <w:kern w:val="0"/>
          <w:sz w:val="21"/>
          <w:szCs w:val="21"/>
          <w:shd w:val="clear" w:color="auto" w:fill="F2F2F2"/>
          <w:lang w:val="en-US" w:bidi="ar-SA"/>
        </w:rPr>
      </w:pPr>
      <w:r w:rsidRPr="00ED5EC4">
        <w:rPr>
          <w:rFonts w:ascii="Consolas" w:eastAsia="宋体" w:hAnsi="Consolas" w:cs="宋体"/>
          <w:color w:val="161616"/>
          <w:kern w:val="0"/>
          <w:sz w:val="21"/>
          <w:szCs w:val="21"/>
          <w:shd w:val="clear" w:color="auto" w:fill="F2F2F2"/>
          <w:lang w:val="en-US" w:bidi="ar-SA"/>
        </w:rPr>
        <w:t xml:space="preserve">    </w:t>
      </w:r>
      <w:r w:rsidRPr="00ED5EC4">
        <w:rPr>
          <w:rFonts w:ascii="Consolas" w:eastAsia="宋体" w:hAnsi="Consolas" w:cs="宋体"/>
          <w:color w:val="0101FD"/>
          <w:kern w:val="0"/>
          <w:sz w:val="21"/>
          <w:szCs w:val="21"/>
          <w:shd w:val="clear" w:color="auto" w:fill="F2F2F2"/>
          <w:lang w:val="en-US" w:bidi="ar-SA"/>
        </w:rPr>
        <w:t>&lt;w:tc&gt;</w:t>
      </w:r>
      <w:r w:rsidRPr="00ED5EC4">
        <w:rPr>
          <w:rFonts w:ascii="Consolas" w:eastAsia="宋体" w:hAnsi="Consolas" w:cs="宋体"/>
          <w:color w:val="161616"/>
          <w:kern w:val="0"/>
          <w:sz w:val="21"/>
          <w:szCs w:val="21"/>
          <w:shd w:val="clear" w:color="auto" w:fill="F2F2F2"/>
          <w:lang w:val="en-US" w:bidi="ar-SA"/>
        </w:rPr>
        <w:t xml:space="preserve">  </w:t>
      </w:r>
    </w:p>
    <w:p w14:paraId="4CC3DBDF" w14:textId="77777777" w:rsidR="00ED5EC4" w:rsidRPr="00ED5EC4" w:rsidRDefault="00ED5EC4" w:rsidP="00ED5EC4">
      <w:pPr>
        <w:suppressAutoHyphens w:val="0"/>
        <w:rPr>
          <w:rFonts w:ascii="Consolas" w:eastAsia="宋体" w:hAnsi="Consolas" w:cs="宋体"/>
          <w:color w:val="161616"/>
          <w:kern w:val="0"/>
          <w:sz w:val="21"/>
          <w:szCs w:val="21"/>
          <w:shd w:val="clear" w:color="auto" w:fill="F2F2F2"/>
          <w:lang w:val="en-US" w:bidi="ar-SA"/>
        </w:rPr>
      </w:pPr>
      <w:r w:rsidRPr="00ED5EC4">
        <w:rPr>
          <w:rFonts w:ascii="Consolas" w:eastAsia="宋体" w:hAnsi="Consolas" w:cs="宋体"/>
          <w:color w:val="161616"/>
          <w:kern w:val="0"/>
          <w:sz w:val="21"/>
          <w:szCs w:val="21"/>
          <w:shd w:val="clear" w:color="auto" w:fill="F2F2F2"/>
          <w:lang w:val="en-US" w:bidi="ar-SA"/>
        </w:rPr>
        <w:t xml:space="preserve">      </w:t>
      </w:r>
      <w:r w:rsidRPr="00ED5EC4">
        <w:rPr>
          <w:rFonts w:ascii="Consolas" w:eastAsia="宋体" w:hAnsi="Consolas" w:cs="宋体"/>
          <w:color w:val="0101FD"/>
          <w:kern w:val="0"/>
          <w:sz w:val="21"/>
          <w:szCs w:val="21"/>
          <w:shd w:val="clear" w:color="auto" w:fill="F2F2F2"/>
          <w:lang w:val="en-US" w:bidi="ar-SA"/>
        </w:rPr>
        <w:t>&lt;</w:t>
      </w:r>
      <w:proofErr w:type="gramStart"/>
      <w:r w:rsidRPr="00ED5EC4">
        <w:rPr>
          <w:rFonts w:ascii="Consolas" w:eastAsia="宋体" w:hAnsi="Consolas" w:cs="宋体"/>
          <w:color w:val="0101FD"/>
          <w:kern w:val="0"/>
          <w:sz w:val="21"/>
          <w:szCs w:val="21"/>
          <w:shd w:val="clear" w:color="auto" w:fill="F2F2F2"/>
          <w:lang w:val="en-US" w:bidi="ar-SA"/>
        </w:rPr>
        <w:t>w:p</w:t>
      </w:r>
      <w:proofErr w:type="gramEnd"/>
      <w:r w:rsidRPr="00ED5EC4">
        <w:rPr>
          <w:rFonts w:ascii="Consolas" w:eastAsia="宋体" w:hAnsi="Consolas" w:cs="宋体"/>
          <w:color w:val="0101FD"/>
          <w:kern w:val="0"/>
          <w:sz w:val="21"/>
          <w:szCs w:val="21"/>
          <w:shd w:val="clear" w:color="auto" w:fill="F2F2F2"/>
          <w:lang w:val="en-US" w:bidi="ar-SA"/>
        </w:rPr>
        <w:t>/&gt;</w:t>
      </w:r>
      <w:r w:rsidRPr="00ED5EC4">
        <w:rPr>
          <w:rFonts w:ascii="Consolas" w:eastAsia="宋体" w:hAnsi="Consolas" w:cs="宋体"/>
          <w:color w:val="161616"/>
          <w:kern w:val="0"/>
          <w:sz w:val="21"/>
          <w:szCs w:val="21"/>
          <w:shd w:val="clear" w:color="auto" w:fill="F2F2F2"/>
          <w:lang w:val="en-US" w:bidi="ar-SA"/>
        </w:rPr>
        <w:t xml:space="preserve">  </w:t>
      </w:r>
    </w:p>
    <w:p w14:paraId="10D6E696" w14:textId="77777777" w:rsidR="00ED5EC4" w:rsidRPr="00ED5EC4" w:rsidRDefault="00ED5EC4" w:rsidP="00ED5EC4">
      <w:pPr>
        <w:suppressAutoHyphens w:val="0"/>
        <w:rPr>
          <w:rFonts w:ascii="Consolas" w:eastAsia="宋体" w:hAnsi="Consolas" w:cs="宋体"/>
          <w:color w:val="161616"/>
          <w:kern w:val="0"/>
          <w:sz w:val="21"/>
          <w:szCs w:val="21"/>
          <w:shd w:val="clear" w:color="auto" w:fill="F2F2F2"/>
          <w:lang w:val="en-US" w:bidi="ar-SA"/>
        </w:rPr>
      </w:pPr>
      <w:r w:rsidRPr="00ED5EC4">
        <w:rPr>
          <w:rFonts w:ascii="Consolas" w:eastAsia="宋体" w:hAnsi="Consolas" w:cs="宋体"/>
          <w:color w:val="161616"/>
          <w:kern w:val="0"/>
          <w:sz w:val="21"/>
          <w:szCs w:val="21"/>
          <w:shd w:val="clear" w:color="auto" w:fill="F2F2F2"/>
          <w:lang w:val="en-US" w:bidi="ar-SA"/>
        </w:rPr>
        <w:t xml:space="preserve">    </w:t>
      </w:r>
      <w:r w:rsidRPr="00ED5EC4">
        <w:rPr>
          <w:rFonts w:ascii="Consolas" w:eastAsia="宋体" w:hAnsi="Consolas" w:cs="宋体"/>
          <w:color w:val="0101FD"/>
          <w:kern w:val="0"/>
          <w:sz w:val="21"/>
          <w:szCs w:val="21"/>
          <w:shd w:val="clear" w:color="auto" w:fill="F2F2F2"/>
          <w:lang w:val="en-US" w:bidi="ar-SA"/>
        </w:rPr>
        <w:t>&lt;/w:tc&gt;</w:t>
      </w:r>
      <w:r w:rsidRPr="00ED5EC4">
        <w:rPr>
          <w:rFonts w:ascii="Consolas" w:eastAsia="宋体" w:hAnsi="Consolas" w:cs="宋体"/>
          <w:color w:val="161616"/>
          <w:kern w:val="0"/>
          <w:sz w:val="21"/>
          <w:szCs w:val="21"/>
          <w:shd w:val="clear" w:color="auto" w:fill="F2F2F2"/>
          <w:lang w:val="en-US" w:bidi="ar-SA"/>
        </w:rPr>
        <w:t xml:space="preserve">  </w:t>
      </w:r>
    </w:p>
    <w:p w14:paraId="1F58C38A" w14:textId="77777777" w:rsidR="00ED5EC4" w:rsidRPr="00ED5EC4" w:rsidRDefault="00ED5EC4" w:rsidP="00ED5EC4">
      <w:pPr>
        <w:suppressAutoHyphens w:val="0"/>
        <w:rPr>
          <w:rFonts w:ascii="Consolas" w:eastAsia="宋体" w:hAnsi="Consolas" w:cs="宋体"/>
          <w:color w:val="161616"/>
          <w:kern w:val="0"/>
          <w:sz w:val="21"/>
          <w:szCs w:val="21"/>
          <w:shd w:val="clear" w:color="auto" w:fill="F2F2F2"/>
          <w:lang w:val="en-US" w:bidi="ar-SA"/>
        </w:rPr>
      </w:pPr>
      <w:r w:rsidRPr="00ED5EC4">
        <w:rPr>
          <w:rFonts w:ascii="Consolas" w:eastAsia="宋体" w:hAnsi="Consolas" w:cs="宋体"/>
          <w:color w:val="161616"/>
          <w:kern w:val="0"/>
          <w:sz w:val="21"/>
          <w:szCs w:val="21"/>
          <w:shd w:val="clear" w:color="auto" w:fill="F2F2F2"/>
          <w:lang w:val="en-US" w:bidi="ar-SA"/>
        </w:rPr>
        <w:t xml:space="preserve">    </w:t>
      </w:r>
      <w:r w:rsidRPr="00ED5EC4">
        <w:rPr>
          <w:rFonts w:ascii="Consolas" w:eastAsia="宋体" w:hAnsi="Consolas" w:cs="宋体"/>
          <w:color w:val="0101FD"/>
          <w:kern w:val="0"/>
          <w:sz w:val="21"/>
          <w:szCs w:val="21"/>
          <w:shd w:val="clear" w:color="auto" w:fill="F2F2F2"/>
          <w:lang w:val="en-US" w:bidi="ar-SA"/>
        </w:rPr>
        <w:t>&lt;w:tc&gt;</w:t>
      </w:r>
      <w:r w:rsidRPr="00ED5EC4">
        <w:rPr>
          <w:rFonts w:ascii="Consolas" w:eastAsia="宋体" w:hAnsi="Consolas" w:cs="宋体"/>
          <w:color w:val="161616"/>
          <w:kern w:val="0"/>
          <w:sz w:val="21"/>
          <w:szCs w:val="21"/>
          <w:shd w:val="clear" w:color="auto" w:fill="F2F2F2"/>
          <w:lang w:val="en-US" w:bidi="ar-SA"/>
        </w:rPr>
        <w:t xml:space="preserve">  </w:t>
      </w:r>
    </w:p>
    <w:p w14:paraId="2B523DB5" w14:textId="77777777" w:rsidR="00ED5EC4" w:rsidRPr="00ED5EC4" w:rsidRDefault="00ED5EC4" w:rsidP="00ED5EC4">
      <w:pPr>
        <w:suppressAutoHyphens w:val="0"/>
        <w:rPr>
          <w:rFonts w:ascii="Consolas" w:eastAsia="宋体" w:hAnsi="Consolas" w:cs="宋体"/>
          <w:color w:val="161616"/>
          <w:kern w:val="0"/>
          <w:sz w:val="21"/>
          <w:szCs w:val="21"/>
          <w:shd w:val="clear" w:color="auto" w:fill="F2F2F2"/>
          <w:lang w:val="en-US" w:bidi="ar-SA"/>
        </w:rPr>
      </w:pPr>
      <w:r w:rsidRPr="00ED5EC4">
        <w:rPr>
          <w:rFonts w:ascii="Consolas" w:eastAsia="宋体" w:hAnsi="Consolas" w:cs="宋体"/>
          <w:color w:val="161616"/>
          <w:kern w:val="0"/>
          <w:sz w:val="21"/>
          <w:szCs w:val="21"/>
          <w:shd w:val="clear" w:color="auto" w:fill="F2F2F2"/>
          <w:lang w:val="en-US" w:bidi="ar-SA"/>
        </w:rPr>
        <w:t xml:space="preserve">      </w:t>
      </w:r>
      <w:r w:rsidRPr="00ED5EC4">
        <w:rPr>
          <w:rFonts w:ascii="Consolas" w:eastAsia="宋体" w:hAnsi="Consolas" w:cs="宋体"/>
          <w:color w:val="0101FD"/>
          <w:kern w:val="0"/>
          <w:sz w:val="21"/>
          <w:szCs w:val="21"/>
          <w:shd w:val="clear" w:color="auto" w:fill="F2F2F2"/>
          <w:lang w:val="en-US" w:bidi="ar-SA"/>
        </w:rPr>
        <w:t>&lt;</w:t>
      </w:r>
      <w:proofErr w:type="gramStart"/>
      <w:r w:rsidRPr="00ED5EC4">
        <w:rPr>
          <w:rFonts w:ascii="Consolas" w:eastAsia="宋体" w:hAnsi="Consolas" w:cs="宋体"/>
          <w:color w:val="0101FD"/>
          <w:kern w:val="0"/>
          <w:sz w:val="21"/>
          <w:szCs w:val="21"/>
          <w:shd w:val="clear" w:color="auto" w:fill="F2F2F2"/>
          <w:lang w:val="en-US" w:bidi="ar-SA"/>
        </w:rPr>
        <w:t>w:p</w:t>
      </w:r>
      <w:proofErr w:type="gramEnd"/>
      <w:r w:rsidRPr="00ED5EC4">
        <w:rPr>
          <w:rFonts w:ascii="Consolas" w:eastAsia="宋体" w:hAnsi="Consolas" w:cs="宋体"/>
          <w:color w:val="0101FD"/>
          <w:kern w:val="0"/>
          <w:sz w:val="21"/>
          <w:szCs w:val="21"/>
          <w:shd w:val="clear" w:color="auto" w:fill="F2F2F2"/>
          <w:lang w:val="en-US" w:bidi="ar-SA"/>
        </w:rPr>
        <w:t>/&gt;</w:t>
      </w:r>
      <w:r w:rsidRPr="00ED5EC4">
        <w:rPr>
          <w:rFonts w:ascii="Consolas" w:eastAsia="宋体" w:hAnsi="Consolas" w:cs="宋体"/>
          <w:color w:val="161616"/>
          <w:kern w:val="0"/>
          <w:sz w:val="21"/>
          <w:szCs w:val="21"/>
          <w:shd w:val="clear" w:color="auto" w:fill="F2F2F2"/>
          <w:lang w:val="en-US" w:bidi="ar-SA"/>
        </w:rPr>
        <w:t xml:space="preserve">  </w:t>
      </w:r>
    </w:p>
    <w:p w14:paraId="0D16018E" w14:textId="77777777" w:rsidR="00ED5EC4" w:rsidRPr="00ED5EC4" w:rsidRDefault="00ED5EC4" w:rsidP="00ED5EC4">
      <w:pPr>
        <w:suppressAutoHyphens w:val="0"/>
        <w:rPr>
          <w:rFonts w:ascii="Consolas" w:eastAsia="宋体" w:hAnsi="Consolas" w:cs="宋体"/>
          <w:color w:val="161616"/>
          <w:kern w:val="0"/>
          <w:sz w:val="21"/>
          <w:szCs w:val="21"/>
          <w:shd w:val="clear" w:color="auto" w:fill="F2F2F2"/>
          <w:lang w:val="en-US" w:bidi="ar-SA"/>
        </w:rPr>
      </w:pPr>
      <w:r w:rsidRPr="00ED5EC4">
        <w:rPr>
          <w:rFonts w:ascii="Consolas" w:eastAsia="宋体" w:hAnsi="Consolas" w:cs="宋体"/>
          <w:color w:val="161616"/>
          <w:kern w:val="0"/>
          <w:sz w:val="21"/>
          <w:szCs w:val="21"/>
          <w:shd w:val="clear" w:color="auto" w:fill="F2F2F2"/>
          <w:lang w:val="en-US" w:bidi="ar-SA"/>
        </w:rPr>
        <w:t xml:space="preserve">    </w:t>
      </w:r>
      <w:r w:rsidRPr="00ED5EC4">
        <w:rPr>
          <w:rFonts w:ascii="Consolas" w:eastAsia="宋体" w:hAnsi="Consolas" w:cs="宋体"/>
          <w:color w:val="0101FD"/>
          <w:kern w:val="0"/>
          <w:sz w:val="21"/>
          <w:szCs w:val="21"/>
          <w:shd w:val="clear" w:color="auto" w:fill="F2F2F2"/>
          <w:lang w:val="en-US" w:bidi="ar-SA"/>
        </w:rPr>
        <w:t>&lt;/w:tc&gt;</w:t>
      </w:r>
      <w:r w:rsidRPr="00ED5EC4">
        <w:rPr>
          <w:rFonts w:ascii="Consolas" w:eastAsia="宋体" w:hAnsi="Consolas" w:cs="宋体"/>
          <w:color w:val="161616"/>
          <w:kern w:val="0"/>
          <w:sz w:val="21"/>
          <w:szCs w:val="21"/>
          <w:shd w:val="clear" w:color="auto" w:fill="F2F2F2"/>
          <w:lang w:val="en-US" w:bidi="ar-SA"/>
        </w:rPr>
        <w:t xml:space="preserve">  </w:t>
      </w:r>
    </w:p>
    <w:p w14:paraId="20464BED" w14:textId="77777777" w:rsidR="00ED5EC4" w:rsidRPr="00ED5EC4" w:rsidRDefault="00ED5EC4" w:rsidP="00ED5EC4">
      <w:pPr>
        <w:suppressAutoHyphens w:val="0"/>
        <w:rPr>
          <w:rFonts w:ascii="Consolas" w:eastAsia="宋体" w:hAnsi="Consolas" w:cs="宋体"/>
          <w:color w:val="161616"/>
          <w:kern w:val="0"/>
          <w:sz w:val="21"/>
          <w:szCs w:val="21"/>
          <w:shd w:val="clear" w:color="auto" w:fill="F2F2F2"/>
          <w:lang w:val="en-US" w:bidi="ar-SA"/>
        </w:rPr>
      </w:pPr>
      <w:r w:rsidRPr="00ED5EC4">
        <w:rPr>
          <w:rFonts w:ascii="Consolas" w:eastAsia="宋体" w:hAnsi="Consolas" w:cs="宋体"/>
          <w:color w:val="161616"/>
          <w:kern w:val="0"/>
          <w:sz w:val="21"/>
          <w:szCs w:val="21"/>
          <w:shd w:val="clear" w:color="auto" w:fill="F2F2F2"/>
          <w:lang w:val="en-US" w:bidi="ar-SA"/>
        </w:rPr>
        <w:t xml:space="preserve">  </w:t>
      </w:r>
      <w:r w:rsidRPr="00ED5EC4">
        <w:rPr>
          <w:rFonts w:ascii="Consolas" w:eastAsia="宋体" w:hAnsi="Consolas" w:cs="宋体"/>
          <w:color w:val="0101FD"/>
          <w:kern w:val="0"/>
          <w:sz w:val="21"/>
          <w:szCs w:val="21"/>
          <w:shd w:val="clear" w:color="auto" w:fill="F2F2F2"/>
          <w:lang w:val="en-US" w:bidi="ar-SA"/>
        </w:rPr>
        <w:t>&lt;/w:tr&gt;</w:t>
      </w:r>
      <w:r w:rsidRPr="00ED5EC4">
        <w:rPr>
          <w:rFonts w:ascii="Consolas" w:eastAsia="宋体" w:hAnsi="Consolas" w:cs="宋体"/>
          <w:color w:val="161616"/>
          <w:kern w:val="0"/>
          <w:sz w:val="21"/>
          <w:szCs w:val="21"/>
          <w:shd w:val="clear" w:color="auto" w:fill="F2F2F2"/>
          <w:lang w:val="en-US" w:bidi="ar-SA"/>
        </w:rPr>
        <w:t xml:space="preserve">  </w:t>
      </w:r>
    </w:p>
    <w:p w14:paraId="43DB846F" w14:textId="77777777" w:rsidR="00ED5EC4" w:rsidRPr="00ED5EC4" w:rsidRDefault="00ED5EC4" w:rsidP="00ED5EC4">
      <w:pPr>
        <w:suppressAutoHyphens w:val="0"/>
        <w:rPr>
          <w:rFonts w:ascii="Consolas" w:eastAsia="宋体" w:hAnsi="Consolas" w:cs="宋体"/>
          <w:color w:val="161616"/>
          <w:kern w:val="0"/>
          <w:sz w:val="21"/>
          <w:szCs w:val="21"/>
          <w:shd w:val="clear" w:color="auto" w:fill="F2F2F2"/>
          <w:lang w:val="en-US" w:bidi="ar-SA"/>
        </w:rPr>
      </w:pPr>
      <w:r w:rsidRPr="00ED5EC4">
        <w:rPr>
          <w:rFonts w:ascii="Consolas" w:eastAsia="宋体" w:hAnsi="Consolas" w:cs="宋体"/>
          <w:color w:val="161616"/>
          <w:kern w:val="0"/>
          <w:sz w:val="21"/>
          <w:szCs w:val="21"/>
          <w:shd w:val="clear" w:color="auto" w:fill="F2F2F2"/>
          <w:lang w:val="en-US" w:bidi="ar-SA"/>
        </w:rPr>
        <w:t xml:space="preserve">  </w:t>
      </w:r>
      <w:r w:rsidRPr="00ED5EC4">
        <w:rPr>
          <w:rFonts w:ascii="Consolas" w:eastAsia="宋体" w:hAnsi="Consolas" w:cs="宋体"/>
          <w:color w:val="0101FD"/>
          <w:kern w:val="0"/>
          <w:sz w:val="21"/>
          <w:szCs w:val="21"/>
          <w:shd w:val="clear" w:color="auto" w:fill="F2F2F2"/>
          <w:lang w:val="en-US" w:bidi="ar-SA"/>
        </w:rPr>
        <w:t>&lt;w:tr&gt;</w:t>
      </w:r>
      <w:r w:rsidRPr="00ED5EC4">
        <w:rPr>
          <w:rFonts w:ascii="Consolas" w:eastAsia="宋体" w:hAnsi="Consolas" w:cs="宋体"/>
          <w:color w:val="161616"/>
          <w:kern w:val="0"/>
          <w:sz w:val="21"/>
          <w:szCs w:val="21"/>
          <w:shd w:val="clear" w:color="auto" w:fill="F2F2F2"/>
          <w:lang w:val="en-US" w:bidi="ar-SA"/>
        </w:rPr>
        <w:t xml:space="preserve">  </w:t>
      </w:r>
    </w:p>
    <w:p w14:paraId="57747F26" w14:textId="77777777" w:rsidR="00ED5EC4" w:rsidRPr="00ED5EC4" w:rsidRDefault="00ED5EC4" w:rsidP="00ED5EC4">
      <w:pPr>
        <w:suppressAutoHyphens w:val="0"/>
        <w:rPr>
          <w:rFonts w:ascii="Consolas" w:eastAsia="宋体" w:hAnsi="Consolas" w:cs="宋体"/>
          <w:color w:val="161616"/>
          <w:kern w:val="0"/>
          <w:sz w:val="21"/>
          <w:szCs w:val="21"/>
          <w:shd w:val="clear" w:color="auto" w:fill="F2F2F2"/>
          <w:lang w:val="en-US" w:bidi="ar-SA"/>
        </w:rPr>
      </w:pPr>
      <w:r w:rsidRPr="00ED5EC4">
        <w:rPr>
          <w:rFonts w:ascii="Consolas" w:eastAsia="宋体" w:hAnsi="Consolas" w:cs="宋体"/>
          <w:color w:val="161616"/>
          <w:kern w:val="0"/>
          <w:sz w:val="21"/>
          <w:szCs w:val="21"/>
          <w:shd w:val="clear" w:color="auto" w:fill="F2F2F2"/>
          <w:lang w:val="en-US" w:bidi="ar-SA"/>
        </w:rPr>
        <w:t xml:space="preserve">    </w:t>
      </w:r>
      <w:r w:rsidRPr="00ED5EC4">
        <w:rPr>
          <w:rFonts w:ascii="Consolas" w:eastAsia="宋体" w:hAnsi="Consolas" w:cs="宋体"/>
          <w:color w:val="0101FD"/>
          <w:kern w:val="0"/>
          <w:sz w:val="21"/>
          <w:szCs w:val="21"/>
          <w:shd w:val="clear" w:color="auto" w:fill="F2F2F2"/>
          <w:lang w:val="en-US" w:bidi="ar-SA"/>
        </w:rPr>
        <w:t>&lt;</w:t>
      </w:r>
      <w:proofErr w:type="gramStart"/>
      <w:r w:rsidRPr="00ED5EC4">
        <w:rPr>
          <w:rFonts w:ascii="Consolas" w:eastAsia="宋体" w:hAnsi="Consolas" w:cs="宋体"/>
          <w:color w:val="0101FD"/>
          <w:kern w:val="0"/>
          <w:sz w:val="21"/>
          <w:szCs w:val="21"/>
          <w:shd w:val="clear" w:color="auto" w:fill="F2F2F2"/>
          <w:lang w:val="en-US" w:bidi="ar-SA"/>
        </w:rPr>
        <w:t>w:trPr</w:t>
      </w:r>
      <w:proofErr w:type="gramEnd"/>
      <w:r w:rsidRPr="00ED5EC4">
        <w:rPr>
          <w:rFonts w:ascii="Consolas" w:eastAsia="宋体" w:hAnsi="Consolas" w:cs="宋体"/>
          <w:color w:val="0101FD"/>
          <w:kern w:val="0"/>
          <w:sz w:val="21"/>
          <w:szCs w:val="21"/>
          <w:shd w:val="clear" w:color="auto" w:fill="F2F2F2"/>
          <w:lang w:val="en-US" w:bidi="ar-SA"/>
        </w:rPr>
        <w:t>&gt;</w:t>
      </w:r>
      <w:r w:rsidRPr="00ED5EC4">
        <w:rPr>
          <w:rFonts w:ascii="Consolas" w:eastAsia="宋体" w:hAnsi="Consolas" w:cs="宋体"/>
          <w:color w:val="161616"/>
          <w:kern w:val="0"/>
          <w:sz w:val="21"/>
          <w:szCs w:val="21"/>
          <w:shd w:val="clear" w:color="auto" w:fill="F2F2F2"/>
          <w:lang w:val="en-US" w:bidi="ar-SA"/>
        </w:rPr>
        <w:t xml:space="preserve">  </w:t>
      </w:r>
    </w:p>
    <w:p w14:paraId="2B3EB311" w14:textId="77777777" w:rsidR="00ED5EC4" w:rsidRPr="00ED5EC4" w:rsidRDefault="00ED5EC4" w:rsidP="00ED5EC4">
      <w:pPr>
        <w:suppressAutoHyphens w:val="0"/>
        <w:rPr>
          <w:rFonts w:ascii="Consolas" w:eastAsia="宋体" w:hAnsi="Consolas" w:cs="宋体"/>
          <w:color w:val="161616"/>
          <w:kern w:val="0"/>
          <w:sz w:val="21"/>
          <w:szCs w:val="21"/>
          <w:shd w:val="clear" w:color="auto" w:fill="F2F2F2"/>
          <w:lang w:val="en-US" w:bidi="ar-SA"/>
        </w:rPr>
      </w:pPr>
      <w:r w:rsidRPr="00ED5EC4">
        <w:rPr>
          <w:rFonts w:ascii="Consolas" w:eastAsia="宋体" w:hAnsi="Consolas" w:cs="宋体"/>
          <w:color w:val="161616"/>
          <w:kern w:val="0"/>
          <w:sz w:val="21"/>
          <w:szCs w:val="21"/>
          <w:shd w:val="clear" w:color="auto" w:fill="F2F2F2"/>
          <w:lang w:val="en-US" w:bidi="ar-SA"/>
        </w:rPr>
        <w:t xml:space="preserve">      </w:t>
      </w:r>
      <w:r w:rsidRPr="00ED5EC4">
        <w:rPr>
          <w:rFonts w:ascii="Consolas" w:eastAsia="宋体" w:hAnsi="Consolas" w:cs="宋体"/>
          <w:color w:val="0101FD"/>
          <w:kern w:val="0"/>
          <w:sz w:val="21"/>
          <w:szCs w:val="21"/>
          <w:shd w:val="clear" w:color="auto" w:fill="F2F2F2"/>
          <w:lang w:val="en-US" w:bidi="ar-SA"/>
        </w:rPr>
        <w:t xml:space="preserve">&lt;w:ins </w:t>
      </w:r>
      <w:r w:rsidRPr="00ED5EC4">
        <w:rPr>
          <w:rFonts w:ascii="Consolas" w:eastAsia="宋体" w:hAnsi="Consolas" w:cs="宋体"/>
          <w:color w:val="0451A5"/>
          <w:kern w:val="0"/>
          <w:sz w:val="21"/>
          <w:szCs w:val="21"/>
          <w:shd w:val="clear" w:color="auto" w:fill="F2F2F2"/>
          <w:lang w:val="en-US" w:bidi="ar-SA"/>
        </w:rPr>
        <w:t>w:id</w:t>
      </w:r>
      <w:r w:rsidRPr="00ED5EC4">
        <w:rPr>
          <w:rFonts w:ascii="Consolas" w:eastAsia="宋体" w:hAnsi="Consolas" w:cs="宋体"/>
          <w:color w:val="0101FD"/>
          <w:kern w:val="0"/>
          <w:sz w:val="21"/>
          <w:szCs w:val="21"/>
          <w:shd w:val="clear" w:color="auto" w:fill="F2F2F2"/>
          <w:lang w:val="en-US" w:bidi="ar-SA"/>
        </w:rPr>
        <w:t>=</w:t>
      </w:r>
      <w:r w:rsidRPr="00ED5EC4">
        <w:rPr>
          <w:rFonts w:ascii="Consolas" w:eastAsia="宋体" w:hAnsi="Consolas" w:cs="宋体"/>
          <w:color w:val="A31515"/>
          <w:kern w:val="0"/>
          <w:sz w:val="21"/>
          <w:szCs w:val="21"/>
          <w:shd w:val="clear" w:color="auto" w:fill="F2F2F2"/>
          <w:lang w:val="en-US" w:bidi="ar-SA"/>
        </w:rPr>
        <w:t>"0"</w:t>
      </w:r>
      <w:r w:rsidRPr="00ED5EC4">
        <w:rPr>
          <w:rFonts w:ascii="Consolas" w:eastAsia="宋体" w:hAnsi="Consolas" w:cs="宋体"/>
          <w:color w:val="0101FD"/>
          <w:kern w:val="0"/>
          <w:sz w:val="21"/>
          <w:szCs w:val="21"/>
          <w:shd w:val="clear" w:color="auto" w:fill="F2F2F2"/>
          <w:lang w:val="en-US" w:bidi="ar-SA"/>
        </w:rPr>
        <w:t xml:space="preserve"> … /&gt;</w:t>
      </w:r>
      <w:r w:rsidRPr="00ED5EC4">
        <w:rPr>
          <w:rFonts w:ascii="Consolas" w:eastAsia="宋体" w:hAnsi="Consolas" w:cs="宋体"/>
          <w:color w:val="161616"/>
          <w:kern w:val="0"/>
          <w:sz w:val="21"/>
          <w:szCs w:val="21"/>
          <w:shd w:val="clear" w:color="auto" w:fill="F2F2F2"/>
          <w:lang w:val="en-US" w:bidi="ar-SA"/>
        </w:rPr>
        <w:t xml:space="preserve">  </w:t>
      </w:r>
    </w:p>
    <w:p w14:paraId="1F6859FC" w14:textId="77777777" w:rsidR="00ED5EC4" w:rsidRPr="00ED5EC4" w:rsidRDefault="00ED5EC4" w:rsidP="00ED5EC4">
      <w:pPr>
        <w:suppressAutoHyphens w:val="0"/>
        <w:rPr>
          <w:rFonts w:ascii="Consolas" w:eastAsia="宋体" w:hAnsi="Consolas" w:cs="宋体"/>
          <w:color w:val="161616"/>
          <w:kern w:val="0"/>
          <w:sz w:val="21"/>
          <w:szCs w:val="21"/>
          <w:shd w:val="clear" w:color="auto" w:fill="F2F2F2"/>
          <w:lang w:val="en-US" w:bidi="ar-SA"/>
        </w:rPr>
      </w:pPr>
      <w:r w:rsidRPr="00ED5EC4">
        <w:rPr>
          <w:rFonts w:ascii="Consolas" w:eastAsia="宋体" w:hAnsi="Consolas" w:cs="宋体"/>
          <w:color w:val="161616"/>
          <w:kern w:val="0"/>
          <w:sz w:val="21"/>
          <w:szCs w:val="21"/>
          <w:shd w:val="clear" w:color="auto" w:fill="F2F2F2"/>
          <w:lang w:val="en-US" w:bidi="ar-SA"/>
        </w:rPr>
        <w:t xml:space="preserve">    </w:t>
      </w:r>
      <w:r w:rsidRPr="00ED5EC4">
        <w:rPr>
          <w:rFonts w:ascii="Consolas" w:eastAsia="宋体" w:hAnsi="Consolas" w:cs="宋体"/>
          <w:color w:val="0101FD"/>
          <w:kern w:val="0"/>
          <w:sz w:val="21"/>
          <w:szCs w:val="21"/>
          <w:shd w:val="clear" w:color="auto" w:fill="F2F2F2"/>
          <w:lang w:val="en-US" w:bidi="ar-SA"/>
        </w:rPr>
        <w:t>&lt;/</w:t>
      </w:r>
      <w:proofErr w:type="gramStart"/>
      <w:r w:rsidRPr="00ED5EC4">
        <w:rPr>
          <w:rFonts w:ascii="Consolas" w:eastAsia="宋体" w:hAnsi="Consolas" w:cs="宋体"/>
          <w:color w:val="0101FD"/>
          <w:kern w:val="0"/>
          <w:sz w:val="21"/>
          <w:szCs w:val="21"/>
          <w:shd w:val="clear" w:color="auto" w:fill="F2F2F2"/>
          <w:lang w:val="en-US" w:bidi="ar-SA"/>
        </w:rPr>
        <w:t>w:trPr</w:t>
      </w:r>
      <w:proofErr w:type="gramEnd"/>
      <w:r w:rsidRPr="00ED5EC4">
        <w:rPr>
          <w:rFonts w:ascii="Consolas" w:eastAsia="宋体" w:hAnsi="Consolas" w:cs="宋体"/>
          <w:color w:val="0101FD"/>
          <w:kern w:val="0"/>
          <w:sz w:val="21"/>
          <w:szCs w:val="21"/>
          <w:shd w:val="clear" w:color="auto" w:fill="F2F2F2"/>
          <w:lang w:val="en-US" w:bidi="ar-SA"/>
        </w:rPr>
        <w:t>&gt;</w:t>
      </w:r>
      <w:r w:rsidRPr="00ED5EC4">
        <w:rPr>
          <w:rFonts w:ascii="Consolas" w:eastAsia="宋体" w:hAnsi="Consolas" w:cs="宋体"/>
          <w:color w:val="161616"/>
          <w:kern w:val="0"/>
          <w:sz w:val="21"/>
          <w:szCs w:val="21"/>
          <w:shd w:val="clear" w:color="auto" w:fill="F2F2F2"/>
          <w:lang w:val="en-US" w:bidi="ar-SA"/>
        </w:rPr>
        <w:t xml:space="preserve">  </w:t>
      </w:r>
    </w:p>
    <w:p w14:paraId="0150E4FA" w14:textId="77777777" w:rsidR="00ED5EC4" w:rsidRPr="00ED5EC4" w:rsidRDefault="00ED5EC4" w:rsidP="00ED5EC4">
      <w:pPr>
        <w:suppressAutoHyphens w:val="0"/>
        <w:rPr>
          <w:rFonts w:ascii="Consolas" w:eastAsia="宋体" w:hAnsi="Consolas" w:cs="宋体"/>
          <w:color w:val="161616"/>
          <w:kern w:val="0"/>
          <w:sz w:val="21"/>
          <w:szCs w:val="21"/>
          <w:shd w:val="clear" w:color="auto" w:fill="F2F2F2"/>
          <w:lang w:val="en-US" w:bidi="ar-SA"/>
        </w:rPr>
      </w:pPr>
      <w:r w:rsidRPr="00ED5EC4">
        <w:rPr>
          <w:rFonts w:ascii="Consolas" w:eastAsia="宋体" w:hAnsi="Consolas" w:cs="宋体"/>
          <w:color w:val="161616"/>
          <w:kern w:val="0"/>
          <w:sz w:val="21"/>
          <w:szCs w:val="21"/>
          <w:shd w:val="clear" w:color="auto" w:fill="F2F2F2"/>
          <w:lang w:val="en-US" w:bidi="ar-SA"/>
        </w:rPr>
        <w:t xml:space="preserve">    </w:t>
      </w:r>
      <w:r w:rsidRPr="00ED5EC4">
        <w:rPr>
          <w:rFonts w:ascii="Consolas" w:eastAsia="宋体" w:hAnsi="Consolas" w:cs="宋体"/>
          <w:color w:val="0101FD"/>
          <w:kern w:val="0"/>
          <w:sz w:val="21"/>
          <w:szCs w:val="21"/>
          <w:shd w:val="clear" w:color="auto" w:fill="F2F2F2"/>
          <w:lang w:val="en-US" w:bidi="ar-SA"/>
        </w:rPr>
        <w:t>&lt;w:tc&gt;</w:t>
      </w:r>
      <w:r w:rsidRPr="00ED5EC4">
        <w:rPr>
          <w:rFonts w:ascii="Consolas" w:eastAsia="宋体" w:hAnsi="Consolas" w:cs="宋体"/>
          <w:color w:val="161616"/>
          <w:kern w:val="0"/>
          <w:sz w:val="21"/>
          <w:szCs w:val="21"/>
          <w:shd w:val="clear" w:color="auto" w:fill="F2F2F2"/>
          <w:lang w:val="en-US" w:bidi="ar-SA"/>
        </w:rPr>
        <w:t xml:space="preserve">  </w:t>
      </w:r>
    </w:p>
    <w:p w14:paraId="176D08CA" w14:textId="77777777" w:rsidR="00ED5EC4" w:rsidRPr="00ED5EC4" w:rsidRDefault="00ED5EC4" w:rsidP="00ED5EC4">
      <w:pPr>
        <w:suppressAutoHyphens w:val="0"/>
        <w:rPr>
          <w:rFonts w:ascii="Consolas" w:eastAsia="宋体" w:hAnsi="Consolas" w:cs="宋体"/>
          <w:color w:val="161616"/>
          <w:kern w:val="0"/>
          <w:sz w:val="21"/>
          <w:szCs w:val="21"/>
          <w:shd w:val="clear" w:color="auto" w:fill="F2F2F2"/>
          <w:lang w:val="en-US" w:bidi="ar-SA"/>
        </w:rPr>
      </w:pPr>
      <w:r w:rsidRPr="00ED5EC4">
        <w:rPr>
          <w:rFonts w:ascii="Consolas" w:eastAsia="宋体" w:hAnsi="Consolas" w:cs="宋体"/>
          <w:color w:val="161616"/>
          <w:kern w:val="0"/>
          <w:sz w:val="21"/>
          <w:szCs w:val="21"/>
          <w:shd w:val="clear" w:color="auto" w:fill="F2F2F2"/>
          <w:lang w:val="en-US" w:bidi="ar-SA"/>
        </w:rPr>
        <w:t xml:space="preserve">      </w:t>
      </w:r>
      <w:r w:rsidRPr="00ED5EC4">
        <w:rPr>
          <w:rFonts w:ascii="Consolas" w:eastAsia="宋体" w:hAnsi="Consolas" w:cs="宋体"/>
          <w:color w:val="0101FD"/>
          <w:kern w:val="0"/>
          <w:sz w:val="21"/>
          <w:szCs w:val="21"/>
          <w:shd w:val="clear" w:color="auto" w:fill="F2F2F2"/>
          <w:lang w:val="en-US" w:bidi="ar-SA"/>
        </w:rPr>
        <w:t>&lt;</w:t>
      </w:r>
      <w:proofErr w:type="gramStart"/>
      <w:r w:rsidRPr="00ED5EC4">
        <w:rPr>
          <w:rFonts w:ascii="Consolas" w:eastAsia="宋体" w:hAnsi="Consolas" w:cs="宋体"/>
          <w:color w:val="0101FD"/>
          <w:kern w:val="0"/>
          <w:sz w:val="21"/>
          <w:szCs w:val="21"/>
          <w:shd w:val="clear" w:color="auto" w:fill="F2F2F2"/>
          <w:lang w:val="en-US" w:bidi="ar-SA"/>
        </w:rPr>
        <w:t>w:p</w:t>
      </w:r>
      <w:proofErr w:type="gramEnd"/>
      <w:r w:rsidRPr="00ED5EC4">
        <w:rPr>
          <w:rFonts w:ascii="Consolas" w:eastAsia="宋体" w:hAnsi="Consolas" w:cs="宋体"/>
          <w:color w:val="0101FD"/>
          <w:kern w:val="0"/>
          <w:sz w:val="21"/>
          <w:szCs w:val="21"/>
          <w:shd w:val="clear" w:color="auto" w:fill="F2F2F2"/>
          <w:lang w:val="en-US" w:bidi="ar-SA"/>
        </w:rPr>
        <w:t>/&gt;</w:t>
      </w:r>
      <w:r w:rsidRPr="00ED5EC4">
        <w:rPr>
          <w:rFonts w:ascii="Consolas" w:eastAsia="宋体" w:hAnsi="Consolas" w:cs="宋体"/>
          <w:color w:val="161616"/>
          <w:kern w:val="0"/>
          <w:sz w:val="21"/>
          <w:szCs w:val="21"/>
          <w:shd w:val="clear" w:color="auto" w:fill="F2F2F2"/>
          <w:lang w:val="en-US" w:bidi="ar-SA"/>
        </w:rPr>
        <w:t xml:space="preserve">  </w:t>
      </w:r>
    </w:p>
    <w:p w14:paraId="4CF6E92D" w14:textId="77777777" w:rsidR="00ED5EC4" w:rsidRPr="00ED5EC4" w:rsidRDefault="00ED5EC4" w:rsidP="00ED5EC4">
      <w:pPr>
        <w:suppressAutoHyphens w:val="0"/>
        <w:rPr>
          <w:rFonts w:ascii="Consolas" w:eastAsia="宋体" w:hAnsi="Consolas" w:cs="宋体"/>
          <w:color w:val="161616"/>
          <w:kern w:val="0"/>
          <w:sz w:val="21"/>
          <w:szCs w:val="21"/>
          <w:shd w:val="clear" w:color="auto" w:fill="F2F2F2"/>
          <w:lang w:val="en-US" w:bidi="ar-SA"/>
        </w:rPr>
      </w:pPr>
      <w:r w:rsidRPr="00ED5EC4">
        <w:rPr>
          <w:rFonts w:ascii="Consolas" w:eastAsia="宋体" w:hAnsi="Consolas" w:cs="宋体"/>
          <w:color w:val="161616"/>
          <w:kern w:val="0"/>
          <w:sz w:val="21"/>
          <w:szCs w:val="21"/>
          <w:shd w:val="clear" w:color="auto" w:fill="F2F2F2"/>
          <w:lang w:val="en-US" w:bidi="ar-SA"/>
        </w:rPr>
        <w:t xml:space="preserve">    </w:t>
      </w:r>
      <w:r w:rsidRPr="00ED5EC4">
        <w:rPr>
          <w:rFonts w:ascii="Consolas" w:eastAsia="宋体" w:hAnsi="Consolas" w:cs="宋体"/>
          <w:color w:val="0101FD"/>
          <w:kern w:val="0"/>
          <w:sz w:val="21"/>
          <w:szCs w:val="21"/>
          <w:shd w:val="clear" w:color="auto" w:fill="F2F2F2"/>
          <w:lang w:val="en-US" w:bidi="ar-SA"/>
        </w:rPr>
        <w:t>&lt;/w:tc&gt;</w:t>
      </w:r>
      <w:r w:rsidRPr="00ED5EC4">
        <w:rPr>
          <w:rFonts w:ascii="Consolas" w:eastAsia="宋体" w:hAnsi="Consolas" w:cs="宋体"/>
          <w:color w:val="161616"/>
          <w:kern w:val="0"/>
          <w:sz w:val="21"/>
          <w:szCs w:val="21"/>
          <w:shd w:val="clear" w:color="auto" w:fill="F2F2F2"/>
          <w:lang w:val="en-US" w:bidi="ar-SA"/>
        </w:rPr>
        <w:t xml:space="preserve">  </w:t>
      </w:r>
    </w:p>
    <w:p w14:paraId="375C46BE" w14:textId="77777777" w:rsidR="00ED5EC4" w:rsidRPr="00ED5EC4" w:rsidRDefault="00ED5EC4" w:rsidP="00ED5EC4">
      <w:pPr>
        <w:suppressAutoHyphens w:val="0"/>
        <w:rPr>
          <w:rFonts w:ascii="Consolas" w:eastAsia="宋体" w:hAnsi="Consolas" w:cs="宋体"/>
          <w:color w:val="161616"/>
          <w:kern w:val="0"/>
          <w:sz w:val="21"/>
          <w:szCs w:val="21"/>
          <w:shd w:val="clear" w:color="auto" w:fill="F2F2F2"/>
          <w:lang w:val="en-US" w:bidi="ar-SA"/>
        </w:rPr>
      </w:pPr>
      <w:r w:rsidRPr="00ED5EC4">
        <w:rPr>
          <w:rFonts w:ascii="Consolas" w:eastAsia="宋体" w:hAnsi="Consolas" w:cs="宋体"/>
          <w:color w:val="161616"/>
          <w:kern w:val="0"/>
          <w:sz w:val="21"/>
          <w:szCs w:val="21"/>
          <w:shd w:val="clear" w:color="auto" w:fill="F2F2F2"/>
          <w:lang w:val="en-US" w:bidi="ar-SA"/>
        </w:rPr>
        <w:t xml:space="preserve">    </w:t>
      </w:r>
      <w:r w:rsidRPr="00ED5EC4">
        <w:rPr>
          <w:rFonts w:ascii="Consolas" w:eastAsia="宋体" w:hAnsi="Consolas" w:cs="宋体"/>
          <w:color w:val="0101FD"/>
          <w:kern w:val="0"/>
          <w:sz w:val="21"/>
          <w:szCs w:val="21"/>
          <w:shd w:val="clear" w:color="auto" w:fill="F2F2F2"/>
          <w:lang w:val="en-US" w:bidi="ar-SA"/>
        </w:rPr>
        <w:t>&lt;w:tc&gt;</w:t>
      </w:r>
      <w:r w:rsidRPr="00ED5EC4">
        <w:rPr>
          <w:rFonts w:ascii="Consolas" w:eastAsia="宋体" w:hAnsi="Consolas" w:cs="宋体"/>
          <w:color w:val="161616"/>
          <w:kern w:val="0"/>
          <w:sz w:val="21"/>
          <w:szCs w:val="21"/>
          <w:shd w:val="clear" w:color="auto" w:fill="F2F2F2"/>
          <w:lang w:val="en-US" w:bidi="ar-SA"/>
        </w:rPr>
        <w:t xml:space="preserve">  </w:t>
      </w:r>
    </w:p>
    <w:p w14:paraId="6A12ABA8" w14:textId="77777777" w:rsidR="00ED5EC4" w:rsidRPr="00ED5EC4" w:rsidRDefault="00ED5EC4" w:rsidP="00ED5EC4">
      <w:pPr>
        <w:suppressAutoHyphens w:val="0"/>
        <w:rPr>
          <w:rFonts w:ascii="Consolas" w:eastAsia="宋体" w:hAnsi="Consolas" w:cs="宋体"/>
          <w:color w:val="161616"/>
          <w:kern w:val="0"/>
          <w:sz w:val="21"/>
          <w:szCs w:val="21"/>
          <w:shd w:val="clear" w:color="auto" w:fill="F2F2F2"/>
          <w:lang w:val="en-US" w:bidi="ar-SA"/>
        </w:rPr>
      </w:pPr>
      <w:r w:rsidRPr="00ED5EC4">
        <w:rPr>
          <w:rFonts w:ascii="Consolas" w:eastAsia="宋体" w:hAnsi="Consolas" w:cs="宋体"/>
          <w:color w:val="161616"/>
          <w:kern w:val="0"/>
          <w:sz w:val="21"/>
          <w:szCs w:val="21"/>
          <w:shd w:val="clear" w:color="auto" w:fill="F2F2F2"/>
          <w:lang w:val="en-US" w:bidi="ar-SA"/>
        </w:rPr>
        <w:t xml:space="preserve">      </w:t>
      </w:r>
      <w:r w:rsidRPr="00ED5EC4">
        <w:rPr>
          <w:rFonts w:ascii="Consolas" w:eastAsia="宋体" w:hAnsi="Consolas" w:cs="宋体"/>
          <w:color w:val="0101FD"/>
          <w:kern w:val="0"/>
          <w:sz w:val="21"/>
          <w:szCs w:val="21"/>
          <w:shd w:val="clear" w:color="auto" w:fill="F2F2F2"/>
          <w:lang w:val="en-US" w:bidi="ar-SA"/>
        </w:rPr>
        <w:t>&lt;</w:t>
      </w:r>
      <w:proofErr w:type="gramStart"/>
      <w:r w:rsidRPr="00ED5EC4">
        <w:rPr>
          <w:rFonts w:ascii="Consolas" w:eastAsia="宋体" w:hAnsi="Consolas" w:cs="宋体"/>
          <w:color w:val="0101FD"/>
          <w:kern w:val="0"/>
          <w:sz w:val="21"/>
          <w:szCs w:val="21"/>
          <w:shd w:val="clear" w:color="auto" w:fill="F2F2F2"/>
          <w:lang w:val="en-US" w:bidi="ar-SA"/>
        </w:rPr>
        <w:t>w:p</w:t>
      </w:r>
      <w:proofErr w:type="gramEnd"/>
      <w:r w:rsidRPr="00ED5EC4">
        <w:rPr>
          <w:rFonts w:ascii="Consolas" w:eastAsia="宋体" w:hAnsi="Consolas" w:cs="宋体"/>
          <w:color w:val="0101FD"/>
          <w:kern w:val="0"/>
          <w:sz w:val="21"/>
          <w:szCs w:val="21"/>
          <w:shd w:val="clear" w:color="auto" w:fill="F2F2F2"/>
          <w:lang w:val="en-US" w:bidi="ar-SA"/>
        </w:rPr>
        <w:t>/&gt;</w:t>
      </w:r>
      <w:r w:rsidRPr="00ED5EC4">
        <w:rPr>
          <w:rFonts w:ascii="Consolas" w:eastAsia="宋体" w:hAnsi="Consolas" w:cs="宋体"/>
          <w:color w:val="161616"/>
          <w:kern w:val="0"/>
          <w:sz w:val="21"/>
          <w:szCs w:val="21"/>
          <w:shd w:val="clear" w:color="auto" w:fill="F2F2F2"/>
          <w:lang w:val="en-US" w:bidi="ar-SA"/>
        </w:rPr>
        <w:t xml:space="preserve">  </w:t>
      </w:r>
    </w:p>
    <w:p w14:paraId="6950348E" w14:textId="77777777" w:rsidR="00ED5EC4" w:rsidRPr="00ED5EC4" w:rsidRDefault="00ED5EC4" w:rsidP="00ED5EC4">
      <w:pPr>
        <w:suppressAutoHyphens w:val="0"/>
        <w:rPr>
          <w:rFonts w:ascii="Consolas" w:eastAsia="宋体" w:hAnsi="Consolas" w:cs="宋体"/>
          <w:color w:val="161616"/>
          <w:kern w:val="0"/>
          <w:sz w:val="21"/>
          <w:szCs w:val="21"/>
          <w:shd w:val="clear" w:color="auto" w:fill="F2F2F2"/>
          <w:lang w:val="en-US" w:bidi="ar-SA"/>
        </w:rPr>
      </w:pPr>
      <w:r w:rsidRPr="00ED5EC4">
        <w:rPr>
          <w:rFonts w:ascii="Consolas" w:eastAsia="宋体" w:hAnsi="Consolas" w:cs="宋体"/>
          <w:color w:val="161616"/>
          <w:kern w:val="0"/>
          <w:sz w:val="21"/>
          <w:szCs w:val="21"/>
          <w:shd w:val="clear" w:color="auto" w:fill="F2F2F2"/>
          <w:lang w:val="en-US" w:bidi="ar-SA"/>
        </w:rPr>
        <w:t xml:space="preserve">    </w:t>
      </w:r>
      <w:r w:rsidRPr="00ED5EC4">
        <w:rPr>
          <w:rFonts w:ascii="Consolas" w:eastAsia="宋体" w:hAnsi="Consolas" w:cs="宋体"/>
          <w:color w:val="0101FD"/>
          <w:kern w:val="0"/>
          <w:sz w:val="21"/>
          <w:szCs w:val="21"/>
          <w:shd w:val="clear" w:color="auto" w:fill="F2F2F2"/>
          <w:lang w:val="en-US" w:bidi="ar-SA"/>
        </w:rPr>
        <w:t>&lt;/w:tc&gt;</w:t>
      </w:r>
      <w:r w:rsidRPr="00ED5EC4">
        <w:rPr>
          <w:rFonts w:ascii="Consolas" w:eastAsia="宋体" w:hAnsi="Consolas" w:cs="宋体"/>
          <w:color w:val="161616"/>
          <w:kern w:val="0"/>
          <w:sz w:val="21"/>
          <w:szCs w:val="21"/>
          <w:shd w:val="clear" w:color="auto" w:fill="F2F2F2"/>
          <w:lang w:val="en-US" w:bidi="ar-SA"/>
        </w:rPr>
        <w:t xml:space="preserve">  </w:t>
      </w:r>
    </w:p>
    <w:p w14:paraId="2BE6A3FB" w14:textId="77777777" w:rsidR="00ED5EC4" w:rsidRDefault="00ED5EC4" w:rsidP="00ED5EC4">
      <w:pPr>
        <w:suppressAutoHyphens w:val="0"/>
        <w:rPr>
          <w:rFonts w:ascii="Consolas" w:eastAsia="宋体" w:hAnsi="Consolas" w:cs="宋体"/>
          <w:color w:val="161616"/>
          <w:kern w:val="0"/>
          <w:sz w:val="21"/>
          <w:szCs w:val="21"/>
          <w:shd w:val="clear" w:color="auto" w:fill="F2F2F2"/>
          <w:lang w:val="en-US" w:bidi="ar-SA"/>
        </w:rPr>
      </w:pPr>
      <w:r w:rsidRPr="00ED5EC4">
        <w:rPr>
          <w:rFonts w:ascii="Consolas" w:eastAsia="宋体" w:hAnsi="Consolas" w:cs="宋体"/>
          <w:color w:val="161616"/>
          <w:kern w:val="0"/>
          <w:sz w:val="21"/>
          <w:szCs w:val="21"/>
          <w:shd w:val="clear" w:color="auto" w:fill="F2F2F2"/>
          <w:lang w:val="en-US" w:bidi="ar-SA"/>
        </w:rPr>
        <w:t xml:space="preserve">  </w:t>
      </w:r>
      <w:r w:rsidRPr="00ED5EC4">
        <w:rPr>
          <w:rFonts w:ascii="Consolas" w:eastAsia="宋体" w:hAnsi="Consolas" w:cs="宋体"/>
          <w:color w:val="0101FD"/>
          <w:kern w:val="0"/>
          <w:sz w:val="21"/>
          <w:szCs w:val="21"/>
          <w:shd w:val="clear" w:color="auto" w:fill="F2F2F2"/>
          <w:lang w:val="en-US" w:bidi="ar-SA"/>
        </w:rPr>
        <w:t>&lt;/w:tr&gt;</w:t>
      </w:r>
      <w:r w:rsidRPr="00ED5EC4">
        <w:rPr>
          <w:rFonts w:ascii="Consolas" w:eastAsia="宋体" w:hAnsi="Consolas" w:cs="宋体"/>
          <w:color w:val="161616"/>
          <w:kern w:val="0"/>
          <w:sz w:val="21"/>
          <w:szCs w:val="21"/>
          <w:shd w:val="clear" w:color="auto" w:fill="F2F2F2"/>
          <w:lang w:val="en-US" w:bidi="ar-SA"/>
        </w:rPr>
        <w:t xml:space="preserve">  </w:t>
      </w:r>
    </w:p>
    <w:p w14:paraId="072870C7" w14:textId="0DCDFBF4" w:rsidR="00ED5EC4" w:rsidRDefault="00ED5EC4" w:rsidP="00ED5EC4">
      <w:pPr>
        <w:suppressAutoHyphens w:val="0"/>
        <w:rPr>
          <w:rFonts w:ascii="Consolas" w:hAnsi="Consolas"/>
          <w:color w:val="161616"/>
          <w:sz w:val="21"/>
          <w:szCs w:val="21"/>
          <w:shd w:val="clear" w:color="auto" w:fill="F2F2F2"/>
        </w:rPr>
      </w:pPr>
      <w:r w:rsidRPr="00ED5EC4">
        <w:rPr>
          <w:rFonts w:ascii="Consolas" w:hAnsi="Consolas"/>
          <w:color w:val="0101FD"/>
          <w:sz w:val="21"/>
          <w:szCs w:val="21"/>
          <w:shd w:val="clear" w:color="auto" w:fill="F2F2F2"/>
        </w:rPr>
        <w:t>&lt;/w:tbl&gt;</w:t>
      </w:r>
      <w:r w:rsidRPr="00ED5EC4">
        <w:rPr>
          <w:rFonts w:ascii="Consolas" w:hAnsi="Consolas"/>
          <w:color w:val="161616"/>
          <w:sz w:val="21"/>
          <w:szCs w:val="21"/>
          <w:shd w:val="clear" w:color="auto" w:fill="F2F2F2"/>
        </w:rPr>
        <w:t xml:space="preserve">  </w:t>
      </w:r>
    </w:p>
    <w:p w14:paraId="324781BB" w14:textId="77777777" w:rsidR="00360119" w:rsidRDefault="00360119" w:rsidP="00ED5EC4">
      <w:pPr>
        <w:suppressAutoHyphens w:val="0"/>
        <w:rPr>
          <w:rFonts w:ascii="Consolas" w:hAnsi="Consolas"/>
          <w:color w:val="161616"/>
          <w:sz w:val="21"/>
          <w:szCs w:val="21"/>
          <w:shd w:val="clear" w:color="auto" w:fill="F2F2F2"/>
        </w:rPr>
      </w:pPr>
    </w:p>
    <w:p w14:paraId="16B9F9DF" w14:textId="475B2CE9" w:rsidR="00360119" w:rsidRPr="00ED5EC4" w:rsidRDefault="00360119" w:rsidP="00ED5EC4">
      <w:pPr>
        <w:suppressAutoHyphens w:val="0"/>
        <w:rPr>
          <w:rFonts w:ascii="Consolas" w:eastAsia="宋体" w:hAnsi="Consolas" w:cs="宋体"/>
          <w:color w:val="161616"/>
          <w:kern w:val="0"/>
          <w:sz w:val="21"/>
          <w:szCs w:val="21"/>
          <w:shd w:val="clear" w:color="auto" w:fill="F2F2F2"/>
          <w:lang w:val="en-US" w:bidi="ar-SA"/>
        </w:rPr>
      </w:pPr>
      <w:r>
        <w:rPr>
          <w:rFonts w:ascii="Segoe UI" w:hAnsi="Segoe UI" w:cs="Segoe UI"/>
          <w:color w:val="161616"/>
          <w:shd w:val="clear" w:color="auto" w:fill="FFFFFF"/>
        </w:rPr>
        <w:t>The ins element on the table row properties for the second table row specifies that this row was inserted, and this insertion was tracked as a revision. </w:t>
      </w:r>
      <w:r>
        <w:rPr>
          <w:rStyle w:val="ad"/>
          <w:rFonts w:ascii="Segoe UI" w:hAnsi="Segoe UI" w:cs="Segoe UI"/>
          <w:color w:val="161616"/>
          <w:shd w:val="clear" w:color="auto" w:fill="FFFFFF"/>
        </w:rPr>
        <w:t>end example</w:t>
      </w:r>
      <w:r>
        <w:rPr>
          <w:rFonts w:ascii="Segoe UI" w:hAnsi="Segoe UI" w:cs="Segoe UI"/>
          <w:color w:val="161616"/>
          <w:shd w:val="clear" w:color="auto" w:fill="FFFFFF"/>
        </w:rPr>
        <w:t>]</w:t>
      </w:r>
    </w:p>
    <w:p w14:paraId="2F680919" w14:textId="77777777" w:rsidR="001D30BC" w:rsidRDefault="001D30BC" w:rsidP="001D30BC">
      <w:pPr>
        <w:pStyle w:val="ac"/>
        <w:shd w:val="clear" w:color="auto" w:fill="FFFFFF"/>
        <w:rPr>
          <w:rFonts w:ascii="Segoe UI" w:hAnsi="Segoe UI" w:cs="Segoe UI"/>
          <w:color w:val="161616"/>
        </w:rPr>
      </w:pPr>
      <w:r>
        <w:rPr>
          <w:rStyle w:val="HTML"/>
          <w:rFonts w:ascii="Consolas" w:hAnsi="Consolas"/>
          <w:color w:val="161616"/>
          <w:sz w:val="20"/>
          <w:szCs w:val="20"/>
        </w:rPr>
        <w:t>ins (Inserted Numbering Properties)</w:t>
      </w:r>
    </w:p>
    <w:p w14:paraId="4531C9FD" w14:textId="70CDA944" w:rsidR="001D30BC" w:rsidRDefault="001D30BC" w:rsidP="001D30BC">
      <w:pPr>
        <w:pStyle w:val="ac"/>
        <w:shd w:val="clear" w:color="auto" w:fill="FFFFFF"/>
        <w:rPr>
          <w:ins w:id="70" w:author="小米 黄" w:date="2024-05-16T14:13:00Z"/>
          <w:rFonts w:ascii="Segoe UI" w:hAnsi="Segoe UI" w:cs="Segoe UI"/>
          <w:color w:val="161616"/>
        </w:rPr>
      </w:pPr>
      <w:r>
        <w:rPr>
          <w:rFonts w:ascii="Segoe UI" w:hAnsi="Segoe UI" w:cs="Segoe UI"/>
          <w:color w:val="161616"/>
        </w:rPr>
        <w:lastRenderedPageBreak/>
        <w:t>This element specifies that the numbering information defined by the parent element shall be treated as numbering information which was recorded as an insertion using revisions.</w:t>
      </w:r>
    </w:p>
    <w:p w14:paraId="1CE38520" w14:textId="6F80DEA6" w:rsidR="00117567" w:rsidRDefault="00117567">
      <w:pPr>
        <w:pStyle w:val="ac"/>
        <w:numPr>
          <w:ilvl w:val="0"/>
          <w:numId w:val="2"/>
        </w:numPr>
        <w:shd w:val="clear" w:color="auto" w:fill="FFFFFF"/>
        <w:rPr>
          <w:ins w:id="71" w:author="小米 黄" w:date="2024-05-16T14:14:00Z"/>
          <w:rFonts w:ascii="Segoe UI" w:hAnsi="Segoe UI" w:cs="Segoe UI"/>
          <w:color w:val="161616"/>
        </w:rPr>
        <w:pPrChange w:id="72" w:author="小米 黄" w:date="2024-05-16T14:14:00Z">
          <w:pPr>
            <w:pStyle w:val="ac"/>
            <w:shd w:val="clear" w:color="auto" w:fill="FFFFFF"/>
          </w:pPr>
        </w:pPrChange>
      </w:pPr>
      <w:ins w:id="73" w:author="小米 黄" w:date="2024-05-16T14:14:00Z">
        <w:r>
          <w:rPr>
            <w:rFonts w:ascii="Segoe UI" w:hAnsi="Segoe UI" w:cs="Segoe UI" w:hint="eastAsia"/>
            <w:color w:val="161616"/>
          </w:rPr>
          <w:t>one</w:t>
        </w:r>
      </w:ins>
    </w:p>
    <w:p w14:paraId="390045A5" w14:textId="0D2E9A0B" w:rsidR="00117567" w:rsidRPr="00117567" w:rsidRDefault="00117567">
      <w:pPr>
        <w:pStyle w:val="ac"/>
        <w:numPr>
          <w:ilvl w:val="0"/>
          <w:numId w:val="2"/>
        </w:numPr>
        <w:shd w:val="clear" w:color="auto" w:fill="FFFFFF"/>
        <w:rPr>
          <w:rFonts w:ascii="Segoe UI" w:hAnsi="Segoe UI" w:cs="Segoe UI"/>
          <w:color w:val="161616"/>
        </w:rPr>
        <w:pPrChange w:id="74" w:author="小米 黄" w:date="2024-05-16T14:14:00Z">
          <w:pPr>
            <w:pStyle w:val="ac"/>
            <w:shd w:val="clear" w:color="auto" w:fill="FFFFFF"/>
          </w:pPr>
        </w:pPrChange>
      </w:pPr>
      <w:ins w:id="75" w:author="小米 黄" w:date="2024-05-16T14:14:00Z">
        <w:r>
          <w:rPr>
            <w:rFonts w:ascii="Segoe UI" w:hAnsi="Segoe UI" w:cs="Segoe UI" w:hint="eastAsia"/>
            <w:color w:val="161616"/>
          </w:rPr>
          <w:t>t</w:t>
        </w:r>
        <w:r>
          <w:rPr>
            <w:rFonts w:ascii="Segoe UI" w:hAnsi="Segoe UI" w:cs="Segoe UI"/>
            <w:color w:val="161616"/>
          </w:rPr>
          <w:t>wo</w:t>
        </w:r>
      </w:ins>
    </w:p>
    <w:p w14:paraId="4E5697FD"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0101FD"/>
          <w:kern w:val="0"/>
          <w:sz w:val="21"/>
          <w:szCs w:val="21"/>
          <w:shd w:val="clear" w:color="auto" w:fill="F2F2F2"/>
          <w:lang w:val="en-US" w:bidi="ar-SA"/>
        </w:rPr>
        <w:t>&lt;</w:t>
      </w:r>
      <w:proofErr w:type="gramStart"/>
      <w:r w:rsidRPr="0040744F">
        <w:rPr>
          <w:rFonts w:ascii="Consolas" w:eastAsia="宋体" w:hAnsi="Consolas" w:cs="宋体"/>
          <w:color w:val="0101FD"/>
          <w:kern w:val="0"/>
          <w:sz w:val="21"/>
          <w:szCs w:val="21"/>
          <w:shd w:val="clear" w:color="auto" w:fill="F2F2F2"/>
          <w:lang w:val="en-US" w:bidi="ar-SA"/>
        </w:rPr>
        <w:t>w:p</w:t>
      </w:r>
      <w:proofErr w:type="gramEnd"/>
      <w:r w:rsidRPr="0040744F">
        <w:rPr>
          <w:rFonts w:ascii="Consolas" w:eastAsia="宋体" w:hAnsi="Consolas" w:cs="宋体"/>
          <w:color w:val="0101FD"/>
          <w:kern w:val="0"/>
          <w:sz w:val="21"/>
          <w:szCs w:val="21"/>
          <w:shd w:val="clear" w:color="auto" w:fill="F2F2F2"/>
          <w:lang w:val="en-US" w:bidi="ar-SA"/>
        </w:rPr>
        <w:t>&gt;</w:t>
      </w:r>
      <w:r w:rsidRPr="0040744F">
        <w:rPr>
          <w:rFonts w:ascii="Consolas" w:eastAsia="宋体" w:hAnsi="Consolas" w:cs="宋体"/>
          <w:color w:val="161616"/>
          <w:kern w:val="0"/>
          <w:sz w:val="21"/>
          <w:szCs w:val="21"/>
          <w:shd w:val="clear" w:color="auto" w:fill="F2F2F2"/>
          <w:lang w:val="en-US" w:bidi="ar-SA"/>
        </w:rPr>
        <w:t xml:space="preserve">  </w:t>
      </w:r>
    </w:p>
    <w:p w14:paraId="6B119D79"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161616"/>
          <w:kern w:val="0"/>
          <w:sz w:val="21"/>
          <w:szCs w:val="21"/>
          <w:shd w:val="clear" w:color="auto" w:fill="F2F2F2"/>
          <w:lang w:val="en-US" w:bidi="ar-SA"/>
        </w:rPr>
        <w:t xml:space="preserve">  </w:t>
      </w:r>
      <w:r w:rsidRPr="0040744F">
        <w:rPr>
          <w:rFonts w:ascii="Consolas" w:eastAsia="宋体" w:hAnsi="Consolas" w:cs="宋体"/>
          <w:color w:val="0101FD"/>
          <w:kern w:val="0"/>
          <w:sz w:val="21"/>
          <w:szCs w:val="21"/>
          <w:shd w:val="clear" w:color="auto" w:fill="F2F2F2"/>
          <w:lang w:val="en-US" w:bidi="ar-SA"/>
        </w:rPr>
        <w:t>&lt;</w:t>
      </w:r>
      <w:proofErr w:type="gramStart"/>
      <w:r w:rsidRPr="0040744F">
        <w:rPr>
          <w:rFonts w:ascii="Consolas" w:eastAsia="宋体" w:hAnsi="Consolas" w:cs="宋体"/>
          <w:color w:val="0101FD"/>
          <w:kern w:val="0"/>
          <w:sz w:val="21"/>
          <w:szCs w:val="21"/>
          <w:shd w:val="clear" w:color="auto" w:fill="F2F2F2"/>
          <w:lang w:val="en-US" w:bidi="ar-SA"/>
        </w:rPr>
        <w:t>w:pPr</w:t>
      </w:r>
      <w:proofErr w:type="gramEnd"/>
      <w:r w:rsidRPr="0040744F">
        <w:rPr>
          <w:rFonts w:ascii="Consolas" w:eastAsia="宋体" w:hAnsi="Consolas" w:cs="宋体"/>
          <w:color w:val="0101FD"/>
          <w:kern w:val="0"/>
          <w:sz w:val="21"/>
          <w:szCs w:val="21"/>
          <w:shd w:val="clear" w:color="auto" w:fill="F2F2F2"/>
          <w:lang w:val="en-US" w:bidi="ar-SA"/>
        </w:rPr>
        <w:t>&gt;</w:t>
      </w:r>
      <w:r w:rsidRPr="0040744F">
        <w:rPr>
          <w:rFonts w:ascii="Consolas" w:eastAsia="宋体" w:hAnsi="Consolas" w:cs="宋体"/>
          <w:color w:val="161616"/>
          <w:kern w:val="0"/>
          <w:sz w:val="21"/>
          <w:szCs w:val="21"/>
          <w:shd w:val="clear" w:color="auto" w:fill="F2F2F2"/>
          <w:lang w:val="en-US" w:bidi="ar-SA"/>
        </w:rPr>
        <w:t xml:space="preserve">  </w:t>
      </w:r>
    </w:p>
    <w:p w14:paraId="1DD31F9F"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161616"/>
          <w:kern w:val="0"/>
          <w:sz w:val="21"/>
          <w:szCs w:val="21"/>
          <w:shd w:val="clear" w:color="auto" w:fill="F2F2F2"/>
          <w:lang w:val="en-US" w:bidi="ar-SA"/>
        </w:rPr>
        <w:t xml:space="preserve">    </w:t>
      </w:r>
      <w:r w:rsidRPr="0040744F">
        <w:rPr>
          <w:rFonts w:ascii="Consolas" w:eastAsia="宋体" w:hAnsi="Consolas" w:cs="宋体"/>
          <w:color w:val="0101FD"/>
          <w:kern w:val="0"/>
          <w:sz w:val="21"/>
          <w:szCs w:val="21"/>
          <w:shd w:val="clear" w:color="auto" w:fill="F2F2F2"/>
          <w:lang w:val="en-US" w:bidi="ar-SA"/>
        </w:rPr>
        <w:t>&lt;</w:t>
      </w:r>
      <w:proofErr w:type="gramStart"/>
      <w:r w:rsidRPr="0040744F">
        <w:rPr>
          <w:rFonts w:ascii="Consolas" w:eastAsia="宋体" w:hAnsi="Consolas" w:cs="宋体"/>
          <w:color w:val="0101FD"/>
          <w:kern w:val="0"/>
          <w:sz w:val="21"/>
          <w:szCs w:val="21"/>
          <w:shd w:val="clear" w:color="auto" w:fill="F2F2F2"/>
          <w:lang w:val="en-US" w:bidi="ar-SA"/>
        </w:rPr>
        <w:t>w:numPr</w:t>
      </w:r>
      <w:proofErr w:type="gramEnd"/>
      <w:r w:rsidRPr="0040744F">
        <w:rPr>
          <w:rFonts w:ascii="Consolas" w:eastAsia="宋体" w:hAnsi="Consolas" w:cs="宋体"/>
          <w:color w:val="0101FD"/>
          <w:kern w:val="0"/>
          <w:sz w:val="21"/>
          <w:szCs w:val="21"/>
          <w:shd w:val="clear" w:color="auto" w:fill="F2F2F2"/>
          <w:lang w:val="en-US" w:bidi="ar-SA"/>
        </w:rPr>
        <w:t>&gt;</w:t>
      </w:r>
      <w:r w:rsidRPr="0040744F">
        <w:rPr>
          <w:rFonts w:ascii="Consolas" w:eastAsia="宋体" w:hAnsi="Consolas" w:cs="宋体"/>
          <w:color w:val="161616"/>
          <w:kern w:val="0"/>
          <w:sz w:val="21"/>
          <w:szCs w:val="21"/>
          <w:shd w:val="clear" w:color="auto" w:fill="F2F2F2"/>
          <w:lang w:val="en-US" w:bidi="ar-SA"/>
        </w:rPr>
        <w:t xml:space="preserve">  </w:t>
      </w:r>
    </w:p>
    <w:p w14:paraId="4770E98F"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161616"/>
          <w:kern w:val="0"/>
          <w:sz w:val="21"/>
          <w:szCs w:val="21"/>
          <w:shd w:val="clear" w:color="auto" w:fill="F2F2F2"/>
          <w:lang w:val="en-US" w:bidi="ar-SA"/>
        </w:rPr>
        <w:t xml:space="preserve">      </w:t>
      </w:r>
      <w:r w:rsidRPr="0040744F">
        <w:rPr>
          <w:rFonts w:ascii="Consolas" w:eastAsia="宋体" w:hAnsi="Consolas" w:cs="宋体"/>
          <w:color w:val="0101FD"/>
          <w:kern w:val="0"/>
          <w:sz w:val="21"/>
          <w:szCs w:val="21"/>
          <w:shd w:val="clear" w:color="auto" w:fill="F2F2F2"/>
          <w:lang w:val="en-US" w:bidi="ar-SA"/>
        </w:rPr>
        <w:t>&lt;</w:t>
      </w:r>
      <w:proofErr w:type="gramStart"/>
      <w:r w:rsidRPr="0040744F">
        <w:rPr>
          <w:rFonts w:ascii="Consolas" w:eastAsia="宋体" w:hAnsi="Consolas" w:cs="宋体"/>
          <w:color w:val="0101FD"/>
          <w:kern w:val="0"/>
          <w:sz w:val="21"/>
          <w:szCs w:val="21"/>
          <w:shd w:val="clear" w:color="auto" w:fill="F2F2F2"/>
          <w:lang w:val="en-US" w:bidi="ar-SA"/>
        </w:rPr>
        <w:t>w:ilvl</w:t>
      </w:r>
      <w:proofErr w:type="gramEnd"/>
      <w:r w:rsidRPr="0040744F">
        <w:rPr>
          <w:rFonts w:ascii="Consolas" w:eastAsia="宋体" w:hAnsi="Consolas" w:cs="宋体"/>
          <w:color w:val="0101FD"/>
          <w:kern w:val="0"/>
          <w:sz w:val="21"/>
          <w:szCs w:val="21"/>
          <w:shd w:val="clear" w:color="auto" w:fill="F2F2F2"/>
          <w:lang w:val="en-US" w:bidi="ar-SA"/>
        </w:rPr>
        <w:t xml:space="preserve"> </w:t>
      </w:r>
      <w:r w:rsidRPr="0040744F">
        <w:rPr>
          <w:rFonts w:ascii="Consolas" w:eastAsia="宋体" w:hAnsi="Consolas" w:cs="宋体"/>
          <w:color w:val="0451A5"/>
          <w:kern w:val="0"/>
          <w:sz w:val="21"/>
          <w:szCs w:val="21"/>
          <w:shd w:val="clear" w:color="auto" w:fill="F2F2F2"/>
          <w:lang w:val="en-US" w:bidi="ar-SA"/>
        </w:rPr>
        <w:t>w:val</w:t>
      </w:r>
      <w:r w:rsidRPr="0040744F">
        <w:rPr>
          <w:rFonts w:ascii="Consolas" w:eastAsia="宋体" w:hAnsi="Consolas" w:cs="宋体"/>
          <w:color w:val="0101FD"/>
          <w:kern w:val="0"/>
          <w:sz w:val="21"/>
          <w:szCs w:val="21"/>
          <w:shd w:val="clear" w:color="auto" w:fill="F2F2F2"/>
          <w:lang w:val="en-US" w:bidi="ar-SA"/>
        </w:rPr>
        <w:t>=</w:t>
      </w:r>
      <w:r w:rsidRPr="0040744F">
        <w:rPr>
          <w:rFonts w:ascii="Consolas" w:eastAsia="宋体" w:hAnsi="Consolas" w:cs="宋体"/>
          <w:color w:val="A31515"/>
          <w:kern w:val="0"/>
          <w:sz w:val="21"/>
          <w:szCs w:val="21"/>
          <w:shd w:val="clear" w:color="auto" w:fill="F2F2F2"/>
          <w:lang w:val="en-US" w:bidi="ar-SA"/>
        </w:rPr>
        <w:t>"0"</w:t>
      </w:r>
      <w:r w:rsidRPr="0040744F">
        <w:rPr>
          <w:rFonts w:ascii="Consolas" w:eastAsia="宋体" w:hAnsi="Consolas" w:cs="宋体"/>
          <w:color w:val="0101FD"/>
          <w:kern w:val="0"/>
          <w:sz w:val="21"/>
          <w:szCs w:val="21"/>
          <w:shd w:val="clear" w:color="auto" w:fill="F2F2F2"/>
          <w:lang w:val="en-US" w:bidi="ar-SA"/>
        </w:rPr>
        <w:t xml:space="preserve"> /&gt;</w:t>
      </w:r>
      <w:r w:rsidRPr="0040744F">
        <w:rPr>
          <w:rFonts w:ascii="Consolas" w:eastAsia="宋体" w:hAnsi="Consolas" w:cs="宋体"/>
          <w:color w:val="161616"/>
          <w:kern w:val="0"/>
          <w:sz w:val="21"/>
          <w:szCs w:val="21"/>
          <w:shd w:val="clear" w:color="auto" w:fill="F2F2F2"/>
          <w:lang w:val="en-US" w:bidi="ar-SA"/>
        </w:rPr>
        <w:t xml:space="preserve">  </w:t>
      </w:r>
    </w:p>
    <w:p w14:paraId="51BCE1C6"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161616"/>
          <w:kern w:val="0"/>
          <w:sz w:val="21"/>
          <w:szCs w:val="21"/>
          <w:shd w:val="clear" w:color="auto" w:fill="F2F2F2"/>
          <w:lang w:val="en-US" w:bidi="ar-SA"/>
        </w:rPr>
        <w:t xml:space="preserve">      </w:t>
      </w:r>
      <w:r w:rsidRPr="0040744F">
        <w:rPr>
          <w:rFonts w:ascii="Consolas" w:eastAsia="宋体" w:hAnsi="Consolas" w:cs="宋体"/>
          <w:color w:val="0101FD"/>
          <w:kern w:val="0"/>
          <w:sz w:val="21"/>
          <w:szCs w:val="21"/>
          <w:shd w:val="clear" w:color="auto" w:fill="F2F2F2"/>
          <w:lang w:val="en-US" w:bidi="ar-SA"/>
        </w:rPr>
        <w:t>&lt;</w:t>
      </w:r>
      <w:proofErr w:type="gramStart"/>
      <w:r w:rsidRPr="0040744F">
        <w:rPr>
          <w:rFonts w:ascii="Consolas" w:eastAsia="宋体" w:hAnsi="Consolas" w:cs="宋体"/>
          <w:color w:val="0101FD"/>
          <w:kern w:val="0"/>
          <w:sz w:val="21"/>
          <w:szCs w:val="21"/>
          <w:shd w:val="clear" w:color="auto" w:fill="F2F2F2"/>
          <w:lang w:val="en-US" w:bidi="ar-SA"/>
        </w:rPr>
        <w:t>w:numId</w:t>
      </w:r>
      <w:proofErr w:type="gramEnd"/>
      <w:r w:rsidRPr="0040744F">
        <w:rPr>
          <w:rFonts w:ascii="Consolas" w:eastAsia="宋体" w:hAnsi="Consolas" w:cs="宋体"/>
          <w:color w:val="0101FD"/>
          <w:kern w:val="0"/>
          <w:sz w:val="21"/>
          <w:szCs w:val="21"/>
          <w:shd w:val="clear" w:color="auto" w:fill="F2F2F2"/>
          <w:lang w:val="en-US" w:bidi="ar-SA"/>
        </w:rPr>
        <w:t xml:space="preserve"> </w:t>
      </w:r>
      <w:r w:rsidRPr="0040744F">
        <w:rPr>
          <w:rFonts w:ascii="Consolas" w:eastAsia="宋体" w:hAnsi="Consolas" w:cs="宋体"/>
          <w:color w:val="0451A5"/>
          <w:kern w:val="0"/>
          <w:sz w:val="21"/>
          <w:szCs w:val="21"/>
          <w:shd w:val="clear" w:color="auto" w:fill="F2F2F2"/>
          <w:lang w:val="en-US" w:bidi="ar-SA"/>
        </w:rPr>
        <w:t>w:val</w:t>
      </w:r>
      <w:r w:rsidRPr="0040744F">
        <w:rPr>
          <w:rFonts w:ascii="Consolas" w:eastAsia="宋体" w:hAnsi="Consolas" w:cs="宋体"/>
          <w:color w:val="0101FD"/>
          <w:kern w:val="0"/>
          <w:sz w:val="21"/>
          <w:szCs w:val="21"/>
          <w:shd w:val="clear" w:color="auto" w:fill="F2F2F2"/>
          <w:lang w:val="en-US" w:bidi="ar-SA"/>
        </w:rPr>
        <w:t>=</w:t>
      </w:r>
      <w:r w:rsidRPr="0040744F">
        <w:rPr>
          <w:rFonts w:ascii="Consolas" w:eastAsia="宋体" w:hAnsi="Consolas" w:cs="宋体"/>
          <w:color w:val="A31515"/>
          <w:kern w:val="0"/>
          <w:sz w:val="21"/>
          <w:szCs w:val="21"/>
          <w:shd w:val="clear" w:color="auto" w:fill="F2F2F2"/>
          <w:lang w:val="en-US" w:bidi="ar-SA"/>
        </w:rPr>
        <w:t>"1"</w:t>
      </w:r>
      <w:r w:rsidRPr="0040744F">
        <w:rPr>
          <w:rFonts w:ascii="Consolas" w:eastAsia="宋体" w:hAnsi="Consolas" w:cs="宋体"/>
          <w:color w:val="0101FD"/>
          <w:kern w:val="0"/>
          <w:sz w:val="21"/>
          <w:szCs w:val="21"/>
          <w:shd w:val="clear" w:color="auto" w:fill="F2F2F2"/>
          <w:lang w:val="en-US" w:bidi="ar-SA"/>
        </w:rPr>
        <w:t xml:space="preserve"> /&gt;</w:t>
      </w:r>
      <w:r w:rsidRPr="0040744F">
        <w:rPr>
          <w:rFonts w:ascii="Consolas" w:eastAsia="宋体" w:hAnsi="Consolas" w:cs="宋体"/>
          <w:color w:val="161616"/>
          <w:kern w:val="0"/>
          <w:sz w:val="21"/>
          <w:szCs w:val="21"/>
          <w:shd w:val="clear" w:color="auto" w:fill="F2F2F2"/>
          <w:lang w:val="en-US" w:bidi="ar-SA"/>
        </w:rPr>
        <w:t xml:space="preserve">  </w:t>
      </w:r>
    </w:p>
    <w:p w14:paraId="562E4611"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161616"/>
          <w:kern w:val="0"/>
          <w:sz w:val="21"/>
          <w:szCs w:val="21"/>
          <w:shd w:val="clear" w:color="auto" w:fill="F2F2F2"/>
          <w:lang w:val="en-US" w:bidi="ar-SA"/>
        </w:rPr>
        <w:t xml:space="preserve">      </w:t>
      </w:r>
      <w:r w:rsidRPr="0040744F">
        <w:rPr>
          <w:rFonts w:ascii="Consolas" w:eastAsia="宋体" w:hAnsi="Consolas" w:cs="宋体"/>
          <w:color w:val="0101FD"/>
          <w:kern w:val="0"/>
          <w:sz w:val="21"/>
          <w:szCs w:val="21"/>
          <w:shd w:val="clear" w:color="auto" w:fill="F2F2F2"/>
          <w:lang w:val="en-US" w:bidi="ar-SA"/>
        </w:rPr>
        <w:t xml:space="preserve">&lt;w:ins </w:t>
      </w:r>
      <w:r w:rsidRPr="0040744F">
        <w:rPr>
          <w:rFonts w:ascii="Consolas" w:eastAsia="宋体" w:hAnsi="Consolas" w:cs="宋体"/>
          <w:color w:val="0451A5"/>
          <w:kern w:val="0"/>
          <w:sz w:val="21"/>
          <w:szCs w:val="21"/>
          <w:shd w:val="clear" w:color="auto" w:fill="F2F2F2"/>
          <w:lang w:val="en-US" w:bidi="ar-SA"/>
        </w:rPr>
        <w:t>w:id</w:t>
      </w:r>
      <w:r w:rsidRPr="0040744F">
        <w:rPr>
          <w:rFonts w:ascii="Consolas" w:eastAsia="宋体" w:hAnsi="Consolas" w:cs="宋体"/>
          <w:color w:val="0101FD"/>
          <w:kern w:val="0"/>
          <w:sz w:val="21"/>
          <w:szCs w:val="21"/>
          <w:shd w:val="clear" w:color="auto" w:fill="F2F2F2"/>
          <w:lang w:val="en-US" w:bidi="ar-SA"/>
        </w:rPr>
        <w:t>=</w:t>
      </w:r>
      <w:r w:rsidRPr="0040744F">
        <w:rPr>
          <w:rFonts w:ascii="Consolas" w:eastAsia="宋体" w:hAnsi="Consolas" w:cs="宋体"/>
          <w:color w:val="A31515"/>
          <w:kern w:val="0"/>
          <w:sz w:val="21"/>
          <w:szCs w:val="21"/>
          <w:shd w:val="clear" w:color="auto" w:fill="F2F2F2"/>
          <w:lang w:val="en-US" w:bidi="ar-SA"/>
        </w:rPr>
        <w:t>"0"</w:t>
      </w:r>
      <w:r w:rsidRPr="0040744F">
        <w:rPr>
          <w:rFonts w:ascii="Consolas" w:eastAsia="宋体" w:hAnsi="Consolas" w:cs="宋体"/>
          <w:color w:val="0101FD"/>
          <w:kern w:val="0"/>
          <w:sz w:val="21"/>
          <w:szCs w:val="21"/>
          <w:shd w:val="clear" w:color="auto" w:fill="F2F2F2"/>
          <w:lang w:val="en-US" w:bidi="ar-SA"/>
        </w:rPr>
        <w:t xml:space="preserve"> </w:t>
      </w:r>
      <w:proofErr w:type="gramStart"/>
      <w:r w:rsidRPr="0040744F">
        <w:rPr>
          <w:rFonts w:ascii="Consolas" w:eastAsia="宋体" w:hAnsi="Consolas" w:cs="宋体"/>
          <w:color w:val="0451A5"/>
          <w:kern w:val="0"/>
          <w:sz w:val="21"/>
          <w:szCs w:val="21"/>
          <w:shd w:val="clear" w:color="auto" w:fill="F2F2F2"/>
          <w:lang w:val="en-US" w:bidi="ar-SA"/>
        </w:rPr>
        <w:t>w:author</w:t>
      </w:r>
      <w:proofErr w:type="gramEnd"/>
      <w:r w:rsidRPr="0040744F">
        <w:rPr>
          <w:rFonts w:ascii="Consolas" w:eastAsia="宋体" w:hAnsi="Consolas" w:cs="宋体"/>
          <w:color w:val="0101FD"/>
          <w:kern w:val="0"/>
          <w:sz w:val="21"/>
          <w:szCs w:val="21"/>
          <w:shd w:val="clear" w:color="auto" w:fill="F2F2F2"/>
          <w:lang w:val="en-US" w:bidi="ar-SA"/>
        </w:rPr>
        <w:t>=</w:t>
      </w:r>
      <w:r w:rsidRPr="0040744F">
        <w:rPr>
          <w:rFonts w:ascii="Consolas" w:eastAsia="宋体" w:hAnsi="Consolas" w:cs="宋体"/>
          <w:color w:val="A31515"/>
          <w:kern w:val="0"/>
          <w:sz w:val="21"/>
          <w:szCs w:val="21"/>
          <w:shd w:val="clear" w:color="auto" w:fill="F2F2F2"/>
          <w:lang w:val="en-US" w:bidi="ar-SA"/>
        </w:rPr>
        <w:t>"Joe Smith"</w:t>
      </w:r>
      <w:r w:rsidRPr="0040744F">
        <w:rPr>
          <w:rFonts w:ascii="Consolas" w:eastAsia="宋体" w:hAnsi="Consolas" w:cs="宋体"/>
          <w:color w:val="0101FD"/>
          <w:kern w:val="0"/>
          <w:sz w:val="21"/>
          <w:szCs w:val="21"/>
          <w:shd w:val="clear" w:color="auto" w:fill="F2F2F2"/>
          <w:lang w:val="en-US" w:bidi="ar-SA"/>
        </w:rPr>
        <w:t xml:space="preserve"> </w:t>
      </w:r>
      <w:r w:rsidRPr="0040744F">
        <w:rPr>
          <w:rFonts w:ascii="Consolas" w:eastAsia="宋体" w:hAnsi="Consolas" w:cs="宋体"/>
          <w:color w:val="0451A5"/>
          <w:kern w:val="0"/>
          <w:sz w:val="21"/>
          <w:szCs w:val="21"/>
          <w:shd w:val="clear" w:color="auto" w:fill="F2F2F2"/>
          <w:lang w:val="en-US" w:bidi="ar-SA"/>
        </w:rPr>
        <w:t>w:date</w:t>
      </w:r>
      <w:r w:rsidRPr="0040744F">
        <w:rPr>
          <w:rFonts w:ascii="Consolas" w:eastAsia="宋体" w:hAnsi="Consolas" w:cs="宋体"/>
          <w:color w:val="0101FD"/>
          <w:kern w:val="0"/>
          <w:sz w:val="21"/>
          <w:szCs w:val="21"/>
          <w:shd w:val="clear" w:color="auto" w:fill="F2F2F2"/>
          <w:lang w:val="en-US" w:bidi="ar-SA"/>
        </w:rPr>
        <w:t>=</w:t>
      </w:r>
      <w:r w:rsidRPr="0040744F">
        <w:rPr>
          <w:rFonts w:ascii="Consolas" w:eastAsia="宋体" w:hAnsi="Consolas" w:cs="宋体"/>
          <w:color w:val="A31515"/>
          <w:kern w:val="0"/>
          <w:sz w:val="21"/>
          <w:szCs w:val="21"/>
          <w:shd w:val="clear" w:color="auto" w:fill="F2F2F2"/>
          <w:lang w:val="en-US" w:bidi="ar-SA"/>
        </w:rPr>
        <w:t>"2005-01-01T10:00:00Z"</w:t>
      </w:r>
      <w:r w:rsidRPr="0040744F">
        <w:rPr>
          <w:rFonts w:ascii="Consolas" w:eastAsia="宋体" w:hAnsi="Consolas" w:cs="宋体"/>
          <w:color w:val="0101FD"/>
          <w:kern w:val="0"/>
          <w:sz w:val="21"/>
          <w:szCs w:val="21"/>
          <w:shd w:val="clear" w:color="auto" w:fill="F2F2F2"/>
          <w:lang w:val="en-US" w:bidi="ar-SA"/>
        </w:rPr>
        <w:t xml:space="preserve"> /&gt;</w:t>
      </w:r>
      <w:r w:rsidRPr="0040744F">
        <w:rPr>
          <w:rFonts w:ascii="Consolas" w:eastAsia="宋体" w:hAnsi="Consolas" w:cs="宋体"/>
          <w:color w:val="161616"/>
          <w:kern w:val="0"/>
          <w:sz w:val="21"/>
          <w:szCs w:val="21"/>
          <w:shd w:val="clear" w:color="auto" w:fill="F2F2F2"/>
          <w:lang w:val="en-US" w:bidi="ar-SA"/>
        </w:rPr>
        <w:t xml:space="preserve">  </w:t>
      </w:r>
    </w:p>
    <w:p w14:paraId="4842CB8C"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161616"/>
          <w:kern w:val="0"/>
          <w:sz w:val="21"/>
          <w:szCs w:val="21"/>
          <w:shd w:val="clear" w:color="auto" w:fill="F2F2F2"/>
          <w:lang w:val="en-US" w:bidi="ar-SA"/>
        </w:rPr>
        <w:t xml:space="preserve">    </w:t>
      </w:r>
      <w:r w:rsidRPr="0040744F">
        <w:rPr>
          <w:rFonts w:ascii="Consolas" w:eastAsia="宋体" w:hAnsi="Consolas" w:cs="宋体"/>
          <w:color w:val="0101FD"/>
          <w:kern w:val="0"/>
          <w:sz w:val="21"/>
          <w:szCs w:val="21"/>
          <w:shd w:val="clear" w:color="auto" w:fill="F2F2F2"/>
          <w:lang w:val="en-US" w:bidi="ar-SA"/>
        </w:rPr>
        <w:t>&lt;/</w:t>
      </w:r>
      <w:proofErr w:type="gramStart"/>
      <w:r w:rsidRPr="0040744F">
        <w:rPr>
          <w:rFonts w:ascii="Consolas" w:eastAsia="宋体" w:hAnsi="Consolas" w:cs="宋体"/>
          <w:color w:val="0101FD"/>
          <w:kern w:val="0"/>
          <w:sz w:val="21"/>
          <w:szCs w:val="21"/>
          <w:shd w:val="clear" w:color="auto" w:fill="F2F2F2"/>
          <w:lang w:val="en-US" w:bidi="ar-SA"/>
        </w:rPr>
        <w:t>w:numPr</w:t>
      </w:r>
      <w:proofErr w:type="gramEnd"/>
      <w:r w:rsidRPr="0040744F">
        <w:rPr>
          <w:rFonts w:ascii="Consolas" w:eastAsia="宋体" w:hAnsi="Consolas" w:cs="宋体"/>
          <w:color w:val="0101FD"/>
          <w:kern w:val="0"/>
          <w:sz w:val="21"/>
          <w:szCs w:val="21"/>
          <w:shd w:val="clear" w:color="auto" w:fill="F2F2F2"/>
          <w:lang w:val="en-US" w:bidi="ar-SA"/>
        </w:rPr>
        <w:t>&gt;</w:t>
      </w:r>
      <w:r w:rsidRPr="0040744F">
        <w:rPr>
          <w:rFonts w:ascii="Consolas" w:eastAsia="宋体" w:hAnsi="Consolas" w:cs="宋体"/>
          <w:color w:val="161616"/>
          <w:kern w:val="0"/>
          <w:sz w:val="21"/>
          <w:szCs w:val="21"/>
          <w:shd w:val="clear" w:color="auto" w:fill="F2F2F2"/>
          <w:lang w:val="en-US" w:bidi="ar-SA"/>
        </w:rPr>
        <w:t xml:space="preserve">  </w:t>
      </w:r>
    </w:p>
    <w:p w14:paraId="45879DBD"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161616"/>
          <w:kern w:val="0"/>
          <w:sz w:val="21"/>
          <w:szCs w:val="21"/>
          <w:shd w:val="clear" w:color="auto" w:fill="F2F2F2"/>
          <w:lang w:val="en-US" w:bidi="ar-SA"/>
        </w:rPr>
        <w:t xml:space="preserve">  </w:t>
      </w:r>
      <w:r w:rsidRPr="0040744F">
        <w:rPr>
          <w:rFonts w:ascii="Consolas" w:eastAsia="宋体" w:hAnsi="Consolas" w:cs="宋体"/>
          <w:color w:val="0101FD"/>
          <w:kern w:val="0"/>
          <w:sz w:val="21"/>
          <w:szCs w:val="21"/>
          <w:shd w:val="clear" w:color="auto" w:fill="F2F2F2"/>
          <w:lang w:val="en-US" w:bidi="ar-SA"/>
        </w:rPr>
        <w:t>&lt;/</w:t>
      </w:r>
      <w:proofErr w:type="gramStart"/>
      <w:r w:rsidRPr="0040744F">
        <w:rPr>
          <w:rFonts w:ascii="Consolas" w:eastAsia="宋体" w:hAnsi="Consolas" w:cs="宋体"/>
          <w:color w:val="0101FD"/>
          <w:kern w:val="0"/>
          <w:sz w:val="21"/>
          <w:szCs w:val="21"/>
          <w:shd w:val="clear" w:color="auto" w:fill="F2F2F2"/>
          <w:lang w:val="en-US" w:bidi="ar-SA"/>
        </w:rPr>
        <w:t>w:pPr</w:t>
      </w:r>
      <w:proofErr w:type="gramEnd"/>
      <w:r w:rsidRPr="0040744F">
        <w:rPr>
          <w:rFonts w:ascii="Consolas" w:eastAsia="宋体" w:hAnsi="Consolas" w:cs="宋体"/>
          <w:color w:val="0101FD"/>
          <w:kern w:val="0"/>
          <w:sz w:val="21"/>
          <w:szCs w:val="21"/>
          <w:shd w:val="clear" w:color="auto" w:fill="F2F2F2"/>
          <w:lang w:val="en-US" w:bidi="ar-SA"/>
        </w:rPr>
        <w:t>&gt;</w:t>
      </w:r>
      <w:r w:rsidRPr="0040744F">
        <w:rPr>
          <w:rFonts w:ascii="Consolas" w:eastAsia="宋体" w:hAnsi="Consolas" w:cs="宋体"/>
          <w:color w:val="161616"/>
          <w:kern w:val="0"/>
          <w:sz w:val="21"/>
          <w:szCs w:val="21"/>
          <w:shd w:val="clear" w:color="auto" w:fill="F2F2F2"/>
          <w:lang w:val="en-US" w:bidi="ar-SA"/>
        </w:rPr>
        <w:t xml:space="preserve">  </w:t>
      </w:r>
    </w:p>
    <w:p w14:paraId="7EBB3A5E"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161616"/>
          <w:kern w:val="0"/>
          <w:sz w:val="21"/>
          <w:szCs w:val="21"/>
          <w:shd w:val="clear" w:color="auto" w:fill="F2F2F2"/>
          <w:lang w:val="en-US" w:bidi="ar-SA"/>
        </w:rPr>
        <w:t xml:space="preserve">  </w:t>
      </w:r>
      <w:r w:rsidRPr="0040744F">
        <w:rPr>
          <w:rFonts w:ascii="Consolas" w:eastAsia="宋体" w:hAnsi="Consolas" w:cs="宋体"/>
          <w:color w:val="0101FD"/>
          <w:kern w:val="0"/>
          <w:sz w:val="21"/>
          <w:szCs w:val="21"/>
          <w:shd w:val="clear" w:color="auto" w:fill="F2F2F2"/>
          <w:lang w:val="en-US" w:bidi="ar-SA"/>
        </w:rPr>
        <w:t>&lt;</w:t>
      </w:r>
      <w:proofErr w:type="gramStart"/>
      <w:r w:rsidRPr="0040744F">
        <w:rPr>
          <w:rFonts w:ascii="Consolas" w:eastAsia="宋体" w:hAnsi="Consolas" w:cs="宋体"/>
          <w:color w:val="0101FD"/>
          <w:kern w:val="0"/>
          <w:sz w:val="21"/>
          <w:szCs w:val="21"/>
          <w:shd w:val="clear" w:color="auto" w:fill="F2F2F2"/>
          <w:lang w:val="en-US" w:bidi="ar-SA"/>
        </w:rPr>
        <w:t>w:r</w:t>
      </w:r>
      <w:proofErr w:type="gramEnd"/>
      <w:r w:rsidRPr="0040744F">
        <w:rPr>
          <w:rFonts w:ascii="Consolas" w:eastAsia="宋体" w:hAnsi="Consolas" w:cs="宋体"/>
          <w:color w:val="0101FD"/>
          <w:kern w:val="0"/>
          <w:sz w:val="21"/>
          <w:szCs w:val="21"/>
          <w:shd w:val="clear" w:color="auto" w:fill="F2F2F2"/>
          <w:lang w:val="en-US" w:bidi="ar-SA"/>
        </w:rPr>
        <w:t>&gt;</w:t>
      </w:r>
      <w:r w:rsidRPr="0040744F">
        <w:rPr>
          <w:rFonts w:ascii="Consolas" w:eastAsia="宋体" w:hAnsi="Consolas" w:cs="宋体"/>
          <w:color w:val="161616"/>
          <w:kern w:val="0"/>
          <w:sz w:val="21"/>
          <w:szCs w:val="21"/>
          <w:shd w:val="clear" w:color="auto" w:fill="F2F2F2"/>
          <w:lang w:val="en-US" w:bidi="ar-SA"/>
        </w:rPr>
        <w:t xml:space="preserve">  </w:t>
      </w:r>
    </w:p>
    <w:p w14:paraId="6FBB18C3"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161616"/>
          <w:kern w:val="0"/>
          <w:sz w:val="21"/>
          <w:szCs w:val="21"/>
          <w:shd w:val="clear" w:color="auto" w:fill="F2F2F2"/>
          <w:lang w:val="en-US" w:bidi="ar-SA"/>
        </w:rPr>
        <w:t xml:space="preserve">    </w:t>
      </w:r>
      <w:r w:rsidRPr="0040744F">
        <w:rPr>
          <w:rFonts w:ascii="Consolas" w:eastAsia="宋体" w:hAnsi="Consolas" w:cs="宋体"/>
          <w:color w:val="0101FD"/>
          <w:kern w:val="0"/>
          <w:sz w:val="21"/>
          <w:szCs w:val="21"/>
          <w:shd w:val="clear" w:color="auto" w:fill="F2F2F2"/>
          <w:lang w:val="en-US" w:bidi="ar-SA"/>
        </w:rPr>
        <w:t>&lt;w:t&gt;</w:t>
      </w:r>
      <w:r w:rsidRPr="0040744F">
        <w:rPr>
          <w:rFonts w:ascii="Consolas" w:eastAsia="宋体" w:hAnsi="Consolas" w:cs="宋体"/>
          <w:color w:val="161616"/>
          <w:kern w:val="0"/>
          <w:sz w:val="21"/>
          <w:szCs w:val="21"/>
          <w:shd w:val="clear" w:color="auto" w:fill="F2F2F2"/>
          <w:lang w:val="en-US" w:bidi="ar-SA"/>
        </w:rPr>
        <w:t>one</w:t>
      </w:r>
      <w:r w:rsidRPr="0040744F">
        <w:rPr>
          <w:rFonts w:ascii="Consolas" w:eastAsia="宋体" w:hAnsi="Consolas" w:cs="宋体"/>
          <w:color w:val="0101FD"/>
          <w:kern w:val="0"/>
          <w:sz w:val="21"/>
          <w:szCs w:val="21"/>
          <w:shd w:val="clear" w:color="auto" w:fill="F2F2F2"/>
          <w:lang w:val="en-US" w:bidi="ar-SA"/>
        </w:rPr>
        <w:t>&lt;/w:t&gt;</w:t>
      </w:r>
      <w:r w:rsidRPr="0040744F">
        <w:rPr>
          <w:rFonts w:ascii="Consolas" w:eastAsia="宋体" w:hAnsi="Consolas" w:cs="宋体"/>
          <w:color w:val="161616"/>
          <w:kern w:val="0"/>
          <w:sz w:val="21"/>
          <w:szCs w:val="21"/>
          <w:shd w:val="clear" w:color="auto" w:fill="F2F2F2"/>
          <w:lang w:val="en-US" w:bidi="ar-SA"/>
        </w:rPr>
        <w:t xml:space="preserve">  </w:t>
      </w:r>
    </w:p>
    <w:p w14:paraId="77B1F157"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161616"/>
          <w:kern w:val="0"/>
          <w:sz w:val="21"/>
          <w:szCs w:val="21"/>
          <w:shd w:val="clear" w:color="auto" w:fill="F2F2F2"/>
          <w:lang w:val="en-US" w:bidi="ar-SA"/>
        </w:rPr>
        <w:t xml:space="preserve">  </w:t>
      </w:r>
      <w:r w:rsidRPr="0040744F">
        <w:rPr>
          <w:rFonts w:ascii="Consolas" w:eastAsia="宋体" w:hAnsi="Consolas" w:cs="宋体"/>
          <w:color w:val="0101FD"/>
          <w:kern w:val="0"/>
          <w:sz w:val="21"/>
          <w:szCs w:val="21"/>
          <w:shd w:val="clear" w:color="auto" w:fill="F2F2F2"/>
          <w:lang w:val="en-US" w:bidi="ar-SA"/>
        </w:rPr>
        <w:t>&lt;/</w:t>
      </w:r>
      <w:proofErr w:type="gramStart"/>
      <w:r w:rsidRPr="0040744F">
        <w:rPr>
          <w:rFonts w:ascii="Consolas" w:eastAsia="宋体" w:hAnsi="Consolas" w:cs="宋体"/>
          <w:color w:val="0101FD"/>
          <w:kern w:val="0"/>
          <w:sz w:val="21"/>
          <w:szCs w:val="21"/>
          <w:shd w:val="clear" w:color="auto" w:fill="F2F2F2"/>
          <w:lang w:val="en-US" w:bidi="ar-SA"/>
        </w:rPr>
        <w:t>w:r</w:t>
      </w:r>
      <w:proofErr w:type="gramEnd"/>
      <w:r w:rsidRPr="0040744F">
        <w:rPr>
          <w:rFonts w:ascii="Consolas" w:eastAsia="宋体" w:hAnsi="Consolas" w:cs="宋体"/>
          <w:color w:val="0101FD"/>
          <w:kern w:val="0"/>
          <w:sz w:val="21"/>
          <w:szCs w:val="21"/>
          <w:shd w:val="clear" w:color="auto" w:fill="F2F2F2"/>
          <w:lang w:val="en-US" w:bidi="ar-SA"/>
        </w:rPr>
        <w:t>&gt;</w:t>
      </w:r>
      <w:r w:rsidRPr="0040744F">
        <w:rPr>
          <w:rFonts w:ascii="Consolas" w:eastAsia="宋体" w:hAnsi="Consolas" w:cs="宋体"/>
          <w:color w:val="161616"/>
          <w:kern w:val="0"/>
          <w:sz w:val="21"/>
          <w:szCs w:val="21"/>
          <w:shd w:val="clear" w:color="auto" w:fill="F2F2F2"/>
          <w:lang w:val="en-US" w:bidi="ar-SA"/>
        </w:rPr>
        <w:t xml:space="preserve">  </w:t>
      </w:r>
    </w:p>
    <w:p w14:paraId="0084843B"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0101FD"/>
          <w:kern w:val="0"/>
          <w:sz w:val="21"/>
          <w:szCs w:val="21"/>
          <w:shd w:val="clear" w:color="auto" w:fill="F2F2F2"/>
          <w:lang w:val="en-US" w:bidi="ar-SA"/>
        </w:rPr>
        <w:t>&lt;/</w:t>
      </w:r>
      <w:proofErr w:type="gramStart"/>
      <w:r w:rsidRPr="0040744F">
        <w:rPr>
          <w:rFonts w:ascii="Consolas" w:eastAsia="宋体" w:hAnsi="Consolas" w:cs="宋体"/>
          <w:color w:val="0101FD"/>
          <w:kern w:val="0"/>
          <w:sz w:val="21"/>
          <w:szCs w:val="21"/>
          <w:shd w:val="clear" w:color="auto" w:fill="F2F2F2"/>
          <w:lang w:val="en-US" w:bidi="ar-SA"/>
        </w:rPr>
        <w:t>w:p</w:t>
      </w:r>
      <w:proofErr w:type="gramEnd"/>
      <w:r w:rsidRPr="0040744F">
        <w:rPr>
          <w:rFonts w:ascii="Consolas" w:eastAsia="宋体" w:hAnsi="Consolas" w:cs="宋体"/>
          <w:color w:val="0101FD"/>
          <w:kern w:val="0"/>
          <w:sz w:val="21"/>
          <w:szCs w:val="21"/>
          <w:shd w:val="clear" w:color="auto" w:fill="F2F2F2"/>
          <w:lang w:val="en-US" w:bidi="ar-SA"/>
        </w:rPr>
        <w:t>&gt;</w:t>
      </w:r>
      <w:r w:rsidRPr="0040744F">
        <w:rPr>
          <w:rFonts w:ascii="Consolas" w:eastAsia="宋体" w:hAnsi="Consolas" w:cs="宋体"/>
          <w:color w:val="161616"/>
          <w:kern w:val="0"/>
          <w:sz w:val="21"/>
          <w:szCs w:val="21"/>
          <w:shd w:val="clear" w:color="auto" w:fill="F2F2F2"/>
          <w:lang w:val="en-US" w:bidi="ar-SA"/>
        </w:rPr>
        <w:t xml:space="preserve">  </w:t>
      </w:r>
    </w:p>
    <w:p w14:paraId="76D17504"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0101FD"/>
          <w:kern w:val="0"/>
          <w:sz w:val="21"/>
          <w:szCs w:val="21"/>
          <w:shd w:val="clear" w:color="auto" w:fill="F2F2F2"/>
          <w:lang w:val="en-US" w:bidi="ar-SA"/>
        </w:rPr>
        <w:t>&lt;</w:t>
      </w:r>
      <w:proofErr w:type="gramStart"/>
      <w:r w:rsidRPr="0040744F">
        <w:rPr>
          <w:rFonts w:ascii="Consolas" w:eastAsia="宋体" w:hAnsi="Consolas" w:cs="宋体"/>
          <w:color w:val="0101FD"/>
          <w:kern w:val="0"/>
          <w:sz w:val="21"/>
          <w:szCs w:val="21"/>
          <w:shd w:val="clear" w:color="auto" w:fill="F2F2F2"/>
          <w:lang w:val="en-US" w:bidi="ar-SA"/>
        </w:rPr>
        <w:t>w:p</w:t>
      </w:r>
      <w:proofErr w:type="gramEnd"/>
      <w:r w:rsidRPr="0040744F">
        <w:rPr>
          <w:rFonts w:ascii="Consolas" w:eastAsia="宋体" w:hAnsi="Consolas" w:cs="宋体"/>
          <w:color w:val="0101FD"/>
          <w:kern w:val="0"/>
          <w:sz w:val="21"/>
          <w:szCs w:val="21"/>
          <w:shd w:val="clear" w:color="auto" w:fill="F2F2F2"/>
          <w:lang w:val="en-US" w:bidi="ar-SA"/>
        </w:rPr>
        <w:t>&gt;</w:t>
      </w:r>
      <w:r w:rsidRPr="0040744F">
        <w:rPr>
          <w:rFonts w:ascii="Consolas" w:eastAsia="宋体" w:hAnsi="Consolas" w:cs="宋体"/>
          <w:color w:val="161616"/>
          <w:kern w:val="0"/>
          <w:sz w:val="21"/>
          <w:szCs w:val="21"/>
          <w:shd w:val="clear" w:color="auto" w:fill="F2F2F2"/>
          <w:lang w:val="en-US" w:bidi="ar-SA"/>
        </w:rPr>
        <w:t xml:space="preserve">  </w:t>
      </w:r>
    </w:p>
    <w:p w14:paraId="5C831363"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161616"/>
          <w:kern w:val="0"/>
          <w:sz w:val="21"/>
          <w:szCs w:val="21"/>
          <w:shd w:val="clear" w:color="auto" w:fill="F2F2F2"/>
          <w:lang w:val="en-US" w:bidi="ar-SA"/>
        </w:rPr>
        <w:t xml:space="preserve">  </w:t>
      </w:r>
      <w:r w:rsidRPr="0040744F">
        <w:rPr>
          <w:rFonts w:ascii="Consolas" w:eastAsia="宋体" w:hAnsi="Consolas" w:cs="宋体"/>
          <w:color w:val="0101FD"/>
          <w:kern w:val="0"/>
          <w:sz w:val="21"/>
          <w:szCs w:val="21"/>
          <w:shd w:val="clear" w:color="auto" w:fill="F2F2F2"/>
          <w:lang w:val="en-US" w:bidi="ar-SA"/>
        </w:rPr>
        <w:t>&lt;</w:t>
      </w:r>
      <w:proofErr w:type="gramStart"/>
      <w:r w:rsidRPr="0040744F">
        <w:rPr>
          <w:rFonts w:ascii="Consolas" w:eastAsia="宋体" w:hAnsi="Consolas" w:cs="宋体"/>
          <w:color w:val="0101FD"/>
          <w:kern w:val="0"/>
          <w:sz w:val="21"/>
          <w:szCs w:val="21"/>
          <w:shd w:val="clear" w:color="auto" w:fill="F2F2F2"/>
          <w:lang w:val="en-US" w:bidi="ar-SA"/>
        </w:rPr>
        <w:t>w:pPr</w:t>
      </w:r>
      <w:proofErr w:type="gramEnd"/>
      <w:r w:rsidRPr="0040744F">
        <w:rPr>
          <w:rFonts w:ascii="Consolas" w:eastAsia="宋体" w:hAnsi="Consolas" w:cs="宋体"/>
          <w:color w:val="0101FD"/>
          <w:kern w:val="0"/>
          <w:sz w:val="21"/>
          <w:szCs w:val="21"/>
          <w:shd w:val="clear" w:color="auto" w:fill="F2F2F2"/>
          <w:lang w:val="en-US" w:bidi="ar-SA"/>
        </w:rPr>
        <w:t>&gt;</w:t>
      </w:r>
      <w:r w:rsidRPr="0040744F">
        <w:rPr>
          <w:rFonts w:ascii="Consolas" w:eastAsia="宋体" w:hAnsi="Consolas" w:cs="宋体"/>
          <w:color w:val="161616"/>
          <w:kern w:val="0"/>
          <w:sz w:val="21"/>
          <w:szCs w:val="21"/>
          <w:shd w:val="clear" w:color="auto" w:fill="F2F2F2"/>
          <w:lang w:val="en-US" w:bidi="ar-SA"/>
        </w:rPr>
        <w:t xml:space="preserve">  </w:t>
      </w:r>
    </w:p>
    <w:p w14:paraId="2B8BA8CA"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161616"/>
          <w:kern w:val="0"/>
          <w:sz w:val="21"/>
          <w:szCs w:val="21"/>
          <w:shd w:val="clear" w:color="auto" w:fill="F2F2F2"/>
          <w:lang w:val="en-US" w:bidi="ar-SA"/>
        </w:rPr>
        <w:t xml:space="preserve">    </w:t>
      </w:r>
      <w:r w:rsidRPr="0040744F">
        <w:rPr>
          <w:rFonts w:ascii="Consolas" w:eastAsia="宋体" w:hAnsi="Consolas" w:cs="宋体"/>
          <w:color w:val="0101FD"/>
          <w:kern w:val="0"/>
          <w:sz w:val="21"/>
          <w:szCs w:val="21"/>
          <w:shd w:val="clear" w:color="auto" w:fill="F2F2F2"/>
          <w:lang w:val="en-US" w:bidi="ar-SA"/>
        </w:rPr>
        <w:t>&lt;</w:t>
      </w:r>
      <w:proofErr w:type="gramStart"/>
      <w:r w:rsidRPr="0040744F">
        <w:rPr>
          <w:rFonts w:ascii="Consolas" w:eastAsia="宋体" w:hAnsi="Consolas" w:cs="宋体"/>
          <w:color w:val="0101FD"/>
          <w:kern w:val="0"/>
          <w:sz w:val="21"/>
          <w:szCs w:val="21"/>
          <w:shd w:val="clear" w:color="auto" w:fill="F2F2F2"/>
          <w:lang w:val="en-US" w:bidi="ar-SA"/>
        </w:rPr>
        <w:t>w:numPr</w:t>
      </w:r>
      <w:proofErr w:type="gramEnd"/>
      <w:r w:rsidRPr="0040744F">
        <w:rPr>
          <w:rFonts w:ascii="Consolas" w:eastAsia="宋体" w:hAnsi="Consolas" w:cs="宋体"/>
          <w:color w:val="0101FD"/>
          <w:kern w:val="0"/>
          <w:sz w:val="21"/>
          <w:szCs w:val="21"/>
          <w:shd w:val="clear" w:color="auto" w:fill="F2F2F2"/>
          <w:lang w:val="en-US" w:bidi="ar-SA"/>
        </w:rPr>
        <w:t>&gt;</w:t>
      </w:r>
      <w:r w:rsidRPr="0040744F">
        <w:rPr>
          <w:rFonts w:ascii="Consolas" w:eastAsia="宋体" w:hAnsi="Consolas" w:cs="宋体"/>
          <w:color w:val="161616"/>
          <w:kern w:val="0"/>
          <w:sz w:val="21"/>
          <w:szCs w:val="21"/>
          <w:shd w:val="clear" w:color="auto" w:fill="F2F2F2"/>
          <w:lang w:val="en-US" w:bidi="ar-SA"/>
        </w:rPr>
        <w:t xml:space="preserve">  </w:t>
      </w:r>
    </w:p>
    <w:p w14:paraId="27D70F79"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161616"/>
          <w:kern w:val="0"/>
          <w:sz w:val="21"/>
          <w:szCs w:val="21"/>
          <w:shd w:val="clear" w:color="auto" w:fill="F2F2F2"/>
          <w:lang w:val="en-US" w:bidi="ar-SA"/>
        </w:rPr>
        <w:t xml:space="preserve">      </w:t>
      </w:r>
      <w:r w:rsidRPr="0040744F">
        <w:rPr>
          <w:rFonts w:ascii="Consolas" w:eastAsia="宋体" w:hAnsi="Consolas" w:cs="宋体"/>
          <w:color w:val="0101FD"/>
          <w:kern w:val="0"/>
          <w:sz w:val="21"/>
          <w:szCs w:val="21"/>
          <w:shd w:val="clear" w:color="auto" w:fill="F2F2F2"/>
          <w:lang w:val="en-US" w:bidi="ar-SA"/>
        </w:rPr>
        <w:t>&lt;</w:t>
      </w:r>
      <w:proofErr w:type="gramStart"/>
      <w:r w:rsidRPr="0040744F">
        <w:rPr>
          <w:rFonts w:ascii="Consolas" w:eastAsia="宋体" w:hAnsi="Consolas" w:cs="宋体"/>
          <w:color w:val="0101FD"/>
          <w:kern w:val="0"/>
          <w:sz w:val="21"/>
          <w:szCs w:val="21"/>
          <w:shd w:val="clear" w:color="auto" w:fill="F2F2F2"/>
          <w:lang w:val="en-US" w:bidi="ar-SA"/>
        </w:rPr>
        <w:t>w:ilvl</w:t>
      </w:r>
      <w:proofErr w:type="gramEnd"/>
      <w:r w:rsidRPr="0040744F">
        <w:rPr>
          <w:rFonts w:ascii="Consolas" w:eastAsia="宋体" w:hAnsi="Consolas" w:cs="宋体"/>
          <w:color w:val="0101FD"/>
          <w:kern w:val="0"/>
          <w:sz w:val="21"/>
          <w:szCs w:val="21"/>
          <w:shd w:val="clear" w:color="auto" w:fill="F2F2F2"/>
          <w:lang w:val="en-US" w:bidi="ar-SA"/>
        </w:rPr>
        <w:t xml:space="preserve"> </w:t>
      </w:r>
      <w:r w:rsidRPr="0040744F">
        <w:rPr>
          <w:rFonts w:ascii="Consolas" w:eastAsia="宋体" w:hAnsi="Consolas" w:cs="宋体"/>
          <w:color w:val="0451A5"/>
          <w:kern w:val="0"/>
          <w:sz w:val="21"/>
          <w:szCs w:val="21"/>
          <w:shd w:val="clear" w:color="auto" w:fill="F2F2F2"/>
          <w:lang w:val="en-US" w:bidi="ar-SA"/>
        </w:rPr>
        <w:t>w:val</w:t>
      </w:r>
      <w:r w:rsidRPr="0040744F">
        <w:rPr>
          <w:rFonts w:ascii="Consolas" w:eastAsia="宋体" w:hAnsi="Consolas" w:cs="宋体"/>
          <w:color w:val="0101FD"/>
          <w:kern w:val="0"/>
          <w:sz w:val="21"/>
          <w:szCs w:val="21"/>
          <w:shd w:val="clear" w:color="auto" w:fill="F2F2F2"/>
          <w:lang w:val="en-US" w:bidi="ar-SA"/>
        </w:rPr>
        <w:t>=</w:t>
      </w:r>
      <w:r w:rsidRPr="0040744F">
        <w:rPr>
          <w:rFonts w:ascii="Consolas" w:eastAsia="宋体" w:hAnsi="Consolas" w:cs="宋体"/>
          <w:color w:val="A31515"/>
          <w:kern w:val="0"/>
          <w:sz w:val="21"/>
          <w:szCs w:val="21"/>
          <w:shd w:val="clear" w:color="auto" w:fill="F2F2F2"/>
          <w:lang w:val="en-US" w:bidi="ar-SA"/>
        </w:rPr>
        <w:t>"0"</w:t>
      </w:r>
      <w:r w:rsidRPr="0040744F">
        <w:rPr>
          <w:rFonts w:ascii="Consolas" w:eastAsia="宋体" w:hAnsi="Consolas" w:cs="宋体"/>
          <w:color w:val="0101FD"/>
          <w:kern w:val="0"/>
          <w:sz w:val="21"/>
          <w:szCs w:val="21"/>
          <w:shd w:val="clear" w:color="auto" w:fill="F2F2F2"/>
          <w:lang w:val="en-US" w:bidi="ar-SA"/>
        </w:rPr>
        <w:t xml:space="preserve"> /&gt;</w:t>
      </w:r>
      <w:r w:rsidRPr="0040744F">
        <w:rPr>
          <w:rFonts w:ascii="Consolas" w:eastAsia="宋体" w:hAnsi="Consolas" w:cs="宋体"/>
          <w:color w:val="161616"/>
          <w:kern w:val="0"/>
          <w:sz w:val="21"/>
          <w:szCs w:val="21"/>
          <w:shd w:val="clear" w:color="auto" w:fill="F2F2F2"/>
          <w:lang w:val="en-US" w:bidi="ar-SA"/>
        </w:rPr>
        <w:t xml:space="preserve">  </w:t>
      </w:r>
    </w:p>
    <w:p w14:paraId="00795061"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161616"/>
          <w:kern w:val="0"/>
          <w:sz w:val="21"/>
          <w:szCs w:val="21"/>
          <w:shd w:val="clear" w:color="auto" w:fill="F2F2F2"/>
          <w:lang w:val="en-US" w:bidi="ar-SA"/>
        </w:rPr>
        <w:t xml:space="preserve">      </w:t>
      </w:r>
      <w:r w:rsidRPr="0040744F">
        <w:rPr>
          <w:rFonts w:ascii="Consolas" w:eastAsia="宋体" w:hAnsi="Consolas" w:cs="宋体"/>
          <w:color w:val="0101FD"/>
          <w:kern w:val="0"/>
          <w:sz w:val="21"/>
          <w:szCs w:val="21"/>
          <w:shd w:val="clear" w:color="auto" w:fill="F2F2F2"/>
          <w:lang w:val="en-US" w:bidi="ar-SA"/>
        </w:rPr>
        <w:t>&lt;</w:t>
      </w:r>
      <w:proofErr w:type="gramStart"/>
      <w:r w:rsidRPr="0040744F">
        <w:rPr>
          <w:rFonts w:ascii="Consolas" w:eastAsia="宋体" w:hAnsi="Consolas" w:cs="宋体"/>
          <w:color w:val="0101FD"/>
          <w:kern w:val="0"/>
          <w:sz w:val="21"/>
          <w:szCs w:val="21"/>
          <w:shd w:val="clear" w:color="auto" w:fill="F2F2F2"/>
          <w:lang w:val="en-US" w:bidi="ar-SA"/>
        </w:rPr>
        <w:t>w:numId</w:t>
      </w:r>
      <w:proofErr w:type="gramEnd"/>
      <w:r w:rsidRPr="0040744F">
        <w:rPr>
          <w:rFonts w:ascii="Consolas" w:eastAsia="宋体" w:hAnsi="Consolas" w:cs="宋体"/>
          <w:color w:val="0101FD"/>
          <w:kern w:val="0"/>
          <w:sz w:val="21"/>
          <w:szCs w:val="21"/>
          <w:shd w:val="clear" w:color="auto" w:fill="F2F2F2"/>
          <w:lang w:val="en-US" w:bidi="ar-SA"/>
        </w:rPr>
        <w:t xml:space="preserve"> </w:t>
      </w:r>
      <w:r w:rsidRPr="0040744F">
        <w:rPr>
          <w:rFonts w:ascii="Consolas" w:eastAsia="宋体" w:hAnsi="Consolas" w:cs="宋体"/>
          <w:color w:val="0451A5"/>
          <w:kern w:val="0"/>
          <w:sz w:val="21"/>
          <w:szCs w:val="21"/>
          <w:shd w:val="clear" w:color="auto" w:fill="F2F2F2"/>
          <w:lang w:val="en-US" w:bidi="ar-SA"/>
        </w:rPr>
        <w:t>w:val</w:t>
      </w:r>
      <w:r w:rsidRPr="0040744F">
        <w:rPr>
          <w:rFonts w:ascii="Consolas" w:eastAsia="宋体" w:hAnsi="Consolas" w:cs="宋体"/>
          <w:color w:val="0101FD"/>
          <w:kern w:val="0"/>
          <w:sz w:val="21"/>
          <w:szCs w:val="21"/>
          <w:shd w:val="clear" w:color="auto" w:fill="F2F2F2"/>
          <w:lang w:val="en-US" w:bidi="ar-SA"/>
        </w:rPr>
        <w:t>=</w:t>
      </w:r>
      <w:r w:rsidRPr="0040744F">
        <w:rPr>
          <w:rFonts w:ascii="Consolas" w:eastAsia="宋体" w:hAnsi="Consolas" w:cs="宋体"/>
          <w:color w:val="A31515"/>
          <w:kern w:val="0"/>
          <w:sz w:val="21"/>
          <w:szCs w:val="21"/>
          <w:shd w:val="clear" w:color="auto" w:fill="F2F2F2"/>
          <w:lang w:val="en-US" w:bidi="ar-SA"/>
        </w:rPr>
        <w:t>"1"</w:t>
      </w:r>
      <w:r w:rsidRPr="0040744F">
        <w:rPr>
          <w:rFonts w:ascii="Consolas" w:eastAsia="宋体" w:hAnsi="Consolas" w:cs="宋体"/>
          <w:color w:val="0101FD"/>
          <w:kern w:val="0"/>
          <w:sz w:val="21"/>
          <w:szCs w:val="21"/>
          <w:shd w:val="clear" w:color="auto" w:fill="F2F2F2"/>
          <w:lang w:val="en-US" w:bidi="ar-SA"/>
        </w:rPr>
        <w:t xml:space="preserve"> /&gt;</w:t>
      </w:r>
      <w:r w:rsidRPr="0040744F">
        <w:rPr>
          <w:rFonts w:ascii="Consolas" w:eastAsia="宋体" w:hAnsi="Consolas" w:cs="宋体"/>
          <w:color w:val="161616"/>
          <w:kern w:val="0"/>
          <w:sz w:val="21"/>
          <w:szCs w:val="21"/>
          <w:shd w:val="clear" w:color="auto" w:fill="F2F2F2"/>
          <w:lang w:val="en-US" w:bidi="ar-SA"/>
        </w:rPr>
        <w:t xml:space="preserve">  </w:t>
      </w:r>
    </w:p>
    <w:p w14:paraId="490D4E4A"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161616"/>
          <w:kern w:val="0"/>
          <w:sz w:val="21"/>
          <w:szCs w:val="21"/>
          <w:shd w:val="clear" w:color="auto" w:fill="F2F2F2"/>
          <w:lang w:val="en-US" w:bidi="ar-SA"/>
        </w:rPr>
        <w:t xml:space="preserve">      </w:t>
      </w:r>
      <w:r w:rsidRPr="0040744F">
        <w:rPr>
          <w:rFonts w:ascii="Consolas" w:eastAsia="宋体" w:hAnsi="Consolas" w:cs="宋体"/>
          <w:color w:val="0101FD"/>
          <w:kern w:val="0"/>
          <w:sz w:val="21"/>
          <w:szCs w:val="21"/>
          <w:shd w:val="clear" w:color="auto" w:fill="F2F2F2"/>
          <w:lang w:val="en-US" w:bidi="ar-SA"/>
        </w:rPr>
        <w:t xml:space="preserve">&lt;w:ins </w:t>
      </w:r>
      <w:r w:rsidRPr="0040744F">
        <w:rPr>
          <w:rFonts w:ascii="Consolas" w:eastAsia="宋体" w:hAnsi="Consolas" w:cs="宋体"/>
          <w:color w:val="0451A5"/>
          <w:kern w:val="0"/>
          <w:sz w:val="21"/>
          <w:szCs w:val="21"/>
          <w:shd w:val="clear" w:color="auto" w:fill="F2F2F2"/>
          <w:lang w:val="en-US" w:bidi="ar-SA"/>
        </w:rPr>
        <w:t>w:id</w:t>
      </w:r>
      <w:r w:rsidRPr="0040744F">
        <w:rPr>
          <w:rFonts w:ascii="Consolas" w:eastAsia="宋体" w:hAnsi="Consolas" w:cs="宋体"/>
          <w:color w:val="0101FD"/>
          <w:kern w:val="0"/>
          <w:sz w:val="21"/>
          <w:szCs w:val="21"/>
          <w:shd w:val="clear" w:color="auto" w:fill="F2F2F2"/>
          <w:lang w:val="en-US" w:bidi="ar-SA"/>
        </w:rPr>
        <w:t>=</w:t>
      </w:r>
      <w:r w:rsidRPr="0040744F">
        <w:rPr>
          <w:rFonts w:ascii="Consolas" w:eastAsia="宋体" w:hAnsi="Consolas" w:cs="宋体"/>
          <w:color w:val="A31515"/>
          <w:kern w:val="0"/>
          <w:sz w:val="21"/>
          <w:szCs w:val="21"/>
          <w:shd w:val="clear" w:color="auto" w:fill="F2F2F2"/>
          <w:lang w:val="en-US" w:bidi="ar-SA"/>
        </w:rPr>
        <w:t>"0"</w:t>
      </w:r>
      <w:r w:rsidRPr="0040744F">
        <w:rPr>
          <w:rFonts w:ascii="Consolas" w:eastAsia="宋体" w:hAnsi="Consolas" w:cs="宋体"/>
          <w:color w:val="0101FD"/>
          <w:kern w:val="0"/>
          <w:sz w:val="21"/>
          <w:szCs w:val="21"/>
          <w:shd w:val="clear" w:color="auto" w:fill="F2F2F2"/>
          <w:lang w:val="en-US" w:bidi="ar-SA"/>
        </w:rPr>
        <w:t xml:space="preserve"> </w:t>
      </w:r>
      <w:proofErr w:type="gramStart"/>
      <w:r w:rsidRPr="0040744F">
        <w:rPr>
          <w:rFonts w:ascii="Consolas" w:eastAsia="宋体" w:hAnsi="Consolas" w:cs="宋体"/>
          <w:color w:val="0451A5"/>
          <w:kern w:val="0"/>
          <w:sz w:val="21"/>
          <w:szCs w:val="21"/>
          <w:shd w:val="clear" w:color="auto" w:fill="F2F2F2"/>
          <w:lang w:val="en-US" w:bidi="ar-SA"/>
        </w:rPr>
        <w:t>w:author</w:t>
      </w:r>
      <w:proofErr w:type="gramEnd"/>
      <w:r w:rsidRPr="0040744F">
        <w:rPr>
          <w:rFonts w:ascii="Consolas" w:eastAsia="宋体" w:hAnsi="Consolas" w:cs="宋体"/>
          <w:color w:val="0101FD"/>
          <w:kern w:val="0"/>
          <w:sz w:val="21"/>
          <w:szCs w:val="21"/>
          <w:shd w:val="clear" w:color="auto" w:fill="F2F2F2"/>
          <w:lang w:val="en-US" w:bidi="ar-SA"/>
        </w:rPr>
        <w:t>=</w:t>
      </w:r>
      <w:r w:rsidRPr="0040744F">
        <w:rPr>
          <w:rFonts w:ascii="Consolas" w:eastAsia="宋体" w:hAnsi="Consolas" w:cs="宋体"/>
          <w:color w:val="A31515"/>
          <w:kern w:val="0"/>
          <w:sz w:val="21"/>
          <w:szCs w:val="21"/>
          <w:shd w:val="clear" w:color="auto" w:fill="F2F2F2"/>
          <w:lang w:val="en-US" w:bidi="ar-SA"/>
        </w:rPr>
        <w:t>"Joe Smith"</w:t>
      </w:r>
      <w:r w:rsidRPr="0040744F">
        <w:rPr>
          <w:rFonts w:ascii="Consolas" w:eastAsia="宋体" w:hAnsi="Consolas" w:cs="宋体"/>
          <w:color w:val="0101FD"/>
          <w:kern w:val="0"/>
          <w:sz w:val="21"/>
          <w:szCs w:val="21"/>
          <w:shd w:val="clear" w:color="auto" w:fill="F2F2F2"/>
          <w:lang w:val="en-US" w:bidi="ar-SA"/>
        </w:rPr>
        <w:t xml:space="preserve"> </w:t>
      </w:r>
      <w:r w:rsidRPr="0040744F">
        <w:rPr>
          <w:rFonts w:ascii="Consolas" w:eastAsia="宋体" w:hAnsi="Consolas" w:cs="宋体"/>
          <w:color w:val="0451A5"/>
          <w:kern w:val="0"/>
          <w:sz w:val="21"/>
          <w:szCs w:val="21"/>
          <w:shd w:val="clear" w:color="auto" w:fill="F2F2F2"/>
          <w:lang w:val="en-US" w:bidi="ar-SA"/>
        </w:rPr>
        <w:t>w:date</w:t>
      </w:r>
      <w:r w:rsidRPr="0040744F">
        <w:rPr>
          <w:rFonts w:ascii="Consolas" w:eastAsia="宋体" w:hAnsi="Consolas" w:cs="宋体"/>
          <w:color w:val="0101FD"/>
          <w:kern w:val="0"/>
          <w:sz w:val="21"/>
          <w:szCs w:val="21"/>
          <w:shd w:val="clear" w:color="auto" w:fill="F2F2F2"/>
          <w:lang w:val="en-US" w:bidi="ar-SA"/>
        </w:rPr>
        <w:t>=</w:t>
      </w:r>
      <w:r w:rsidRPr="0040744F">
        <w:rPr>
          <w:rFonts w:ascii="Consolas" w:eastAsia="宋体" w:hAnsi="Consolas" w:cs="宋体"/>
          <w:color w:val="A31515"/>
          <w:kern w:val="0"/>
          <w:sz w:val="21"/>
          <w:szCs w:val="21"/>
          <w:shd w:val="clear" w:color="auto" w:fill="F2F2F2"/>
          <w:lang w:val="en-US" w:bidi="ar-SA"/>
        </w:rPr>
        <w:t>"2005-01-01T10:00:00Z"</w:t>
      </w:r>
      <w:r w:rsidRPr="0040744F">
        <w:rPr>
          <w:rFonts w:ascii="Consolas" w:eastAsia="宋体" w:hAnsi="Consolas" w:cs="宋体"/>
          <w:color w:val="0101FD"/>
          <w:kern w:val="0"/>
          <w:sz w:val="21"/>
          <w:szCs w:val="21"/>
          <w:shd w:val="clear" w:color="auto" w:fill="F2F2F2"/>
          <w:lang w:val="en-US" w:bidi="ar-SA"/>
        </w:rPr>
        <w:t xml:space="preserve"> /&gt;</w:t>
      </w:r>
      <w:r w:rsidRPr="0040744F">
        <w:rPr>
          <w:rFonts w:ascii="Consolas" w:eastAsia="宋体" w:hAnsi="Consolas" w:cs="宋体"/>
          <w:color w:val="161616"/>
          <w:kern w:val="0"/>
          <w:sz w:val="21"/>
          <w:szCs w:val="21"/>
          <w:shd w:val="clear" w:color="auto" w:fill="F2F2F2"/>
          <w:lang w:val="en-US" w:bidi="ar-SA"/>
        </w:rPr>
        <w:t xml:space="preserve">  </w:t>
      </w:r>
    </w:p>
    <w:p w14:paraId="1E813771"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161616"/>
          <w:kern w:val="0"/>
          <w:sz w:val="21"/>
          <w:szCs w:val="21"/>
          <w:shd w:val="clear" w:color="auto" w:fill="F2F2F2"/>
          <w:lang w:val="en-US" w:bidi="ar-SA"/>
        </w:rPr>
        <w:t xml:space="preserve">    </w:t>
      </w:r>
      <w:r w:rsidRPr="0040744F">
        <w:rPr>
          <w:rFonts w:ascii="Consolas" w:eastAsia="宋体" w:hAnsi="Consolas" w:cs="宋体"/>
          <w:color w:val="0101FD"/>
          <w:kern w:val="0"/>
          <w:sz w:val="21"/>
          <w:szCs w:val="21"/>
          <w:shd w:val="clear" w:color="auto" w:fill="F2F2F2"/>
          <w:lang w:val="en-US" w:bidi="ar-SA"/>
        </w:rPr>
        <w:t>&lt;/</w:t>
      </w:r>
      <w:proofErr w:type="gramStart"/>
      <w:r w:rsidRPr="0040744F">
        <w:rPr>
          <w:rFonts w:ascii="Consolas" w:eastAsia="宋体" w:hAnsi="Consolas" w:cs="宋体"/>
          <w:color w:val="0101FD"/>
          <w:kern w:val="0"/>
          <w:sz w:val="21"/>
          <w:szCs w:val="21"/>
          <w:shd w:val="clear" w:color="auto" w:fill="F2F2F2"/>
          <w:lang w:val="en-US" w:bidi="ar-SA"/>
        </w:rPr>
        <w:t>w:numPr</w:t>
      </w:r>
      <w:proofErr w:type="gramEnd"/>
      <w:r w:rsidRPr="0040744F">
        <w:rPr>
          <w:rFonts w:ascii="Consolas" w:eastAsia="宋体" w:hAnsi="Consolas" w:cs="宋体"/>
          <w:color w:val="0101FD"/>
          <w:kern w:val="0"/>
          <w:sz w:val="21"/>
          <w:szCs w:val="21"/>
          <w:shd w:val="clear" w:color="auto" w:fill="F2F2F2"/>
          <w:lang w:val="en-US" w:bidi="ar-SA"/>
        </w:rPr>
        <w:t>&gt;</w:t>
      </w:r>
      <w:r w:rsidRPr="0040744F">
        <w:rPr>
          <w:rFonts w:ascii="Consolas" w:eastAsia="宋体" w:hAnsi="Consolas" w:cs="宋体"/>
          <w:color w:val="161616"/>
          <w:kern w:val="0"/>
          <w:sz w:val="21"/>
          <w:szCs w:val="21"/>
          <w:shd w:val="clear" w:color="auto" w:fill="F2F2F2"/>
          <w:lang w:val="en-US" w:bidi="ar-SA"/>
        </w:rPr>
        <w:t xml:space="preserve">  </w:t>
      </w:r>
    </w:p>
    <w:p w14:paraId="5E389EB9"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161616"/>
          <w:kern w:val="0"/>
          <w:sz w:val="21"/>
          <w:szCs w:val="21"/>
          <w:shd w:val="clear" w:color="auto" w:fill="F2F2F2"/>
          <w:lang w:val="en-US" w:bidi="ar-SA"/>
        </w:rPr>
        <w:t xml:space="preserve">  </w:t>
      </w:r>
      <w:r w:rsidRPr="0040744F">
        <w:rPr>
          <w:rFonts w:ascii="Consolas" w:eastAsia="宋体" w:hAnsi="Consolas" w:cs="宋体"/>
          <w:color w:val="0101FD"/>
          <w:kern w:val="0"/>
          <w:sz w:val="21"/>
          <w:szCs w:val="21"/>
          <w:shd w:val="clear" w:color="auto" w:fill="F2F2F2"/>
          <w:lang w:val="en-US" w:bidi="ar-SA"/>
        </w:rPr>
        <w:t>&lt;/</w:t>
      </w:r>
      <w:proofErr w:type="gramStart"/>
      <w:r w:rsidRPr="0040744F">
        <w:rPr>
          <w:rFonts w:ascii="Consolas" w:eastAsia="宋体" w:hAnsi="Consolas" w:cs="宋体"/>
          <w:color w:val="0101FD"/>
          <w:kern w:val="0"/>
          <w:sz w:val="21"/>
          <w:szCs w:val="21"/>
          <w:shd w:val="clear" w:color="auto" w:fill="F2F2F2"/>
          <w:lang w:val="en-US" w:bidi="ar-SA"/>
        </w:rPr>
        <w:t>w:pPr</w:t>
      </w:r>
      <w:proofErr w:type="gramEnd"/>
      <w:r w:rsidRPr="0040744F">
        <w:rPr>
          <w:rFonts w:ascii="Consolas" w:eastAsia="宋体" w:hAnsi="Consolas" w:cs="宋体"/>
          <w:color w:val="0101FD"/>
          <w:kern w:val="0"/>
          <w:sz w:val="21"/>
          <w:szCs w:val="21"/>
          <w:shd w:val="clear" w:color="auto" w:fill="F2F2F2"/>
          <w:lang w:val="en-US" w:bidi="ar-SA"/>
        </w:rPr>
        <w:t>&gt;</w:t>
      </w:r>
      <w:r w:rsidRPr="0040744F">
        <w:rPr>
          <w:rFonts w:ascii="Consolas" w:eastAsia="宋体" w:hAnsi="Consolas" w:cs="宋体"/>
          <w:color w:val="161616"/>
          <w:kern w:val="0"/>
          <w:sz w:val="21"/>
          <w:szCs w:val="21"/>
          <w:shd w:val="clear" w:color="auto" w:fill="F2F2F2"/>
          <w:lang w:val="en-US" w:bidi="ar-SA"/>
        </w:rPr>
        <w:t xml:space="preserve">  </w:t>
      </w:r>
    </w:p>
    <w:p w14:paraId="3D2E13A5"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161616"/>
          <w:kern w:val="0"/>
          <w:sz w:val="21"/>
          <w:szCs w:val="21"/>
          <w:shd w:val="clear" w:color="auto" w:fill="F2F2F2"/>
          <w:lang w:val="en-US" w:bidi="ar-SA"/>
        </w:rPr>
        <w:t xml:space="preserve">  </w:t>
      </w:r>
      <w:r w:rsidRPr="0040744F">
        <w:rPr>
          <w:rFonts w:ascii="Consolas" w:eastAsia="宋体" w:hAnsi="Consolas" w:cs="宋体"/>
          <w:color w:val="0101FD"/>
          <w:kern w:val="0"/>
          <w:sz w:val="21"/>
          <w:szCs w:val="21"/>
          <w:shd w:val="clear" w:color="auto" w:fill="F2F2F2"/>
          <w:lang w:val="en-US" w:bidi="ar-SA"/>
        </w:rPr>
        <w:t>&lt;</w:t>
      </w:r>
      <w:proofErr w:type="gramStart"/>
      <w:r w:rsidRPr="0040744F">
        <w:rPr>
          <w:rFonts w:ascii="Consolas" w:eastAsia="宋体" w:hAnsi="Consolas" w:cs="宋体"/>
          <w:color w:val="0101FD"/>
          <w:kern w:val="0"/>
          <w:sz w:val="21"/>
          <w:szCs w:val="21"/>
          <w:shd w:val="clear" w:color="auto" w:fill="F2F2F2"/>
          <w:lang w:val="en-US" w:bidi="ar-SA"/>
        </w:rPr>
        <w:t>w:r</w:t>
      </w:r>
      <w:proofErr w:type="gramEnd"/>
      <w:r w:rsidRPr="0040744F">
        <w:rPr>
          <w:rFonts w:ascii="Consolas" w:eastAsia="宋体" w:hAnsi="Consolas" w:cs="宋体"/>
          <w:color w:val="0101FD"/>
          <w:kern w:val="0"/>
          <w:sz w:val="21"/>
          <w:szCs w:val="21"/>
          <w:shd w:val="clear" w:color="auto" w:fill="F2F2F2"/>
          <w:lang w:val="en-US" w:bidi="ar-SA"/>
        </w:rPr>
        <w:t>&gt;</w:t>
      </w:r>
      <w:r w:rsidRPr="0040744F">
        <w:rPr>
          <w:rFonts w:ascii="Consolas" w:eastAsia="宋体" w:hAnsi="Consolas" w:cs="宋体"/>
          <w:color w:val="161616"/>
          <w:kern w:val="0"/>
          <w:sz w:val="21"/>
          <w:szCs w:val="21"/>
          <w:shd w:val="clear" w:color="auto" w:fill="F2F2F2"/>
          <w:lang w:val="en-US" w:bidi="ar-SA"/>
        </w:rPr>
        <w:t xml:space="preserve">  </w:t>
      </w:r>
    </w:p>
    <w:p w14:paraId="2BB4851F" w14:textId="77777777"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161616"/>
          <w:kern w:val="0"/>
          <w:sz w:val="21"/>
          <w:szCs w:val="21"/>
          <w:shd w:val="clear" w:color="auto" w:fill="F2F2F2"/>
          <w:lang w:val="en-US" w:bidi="ar-SA"/>
        </w:rPr>
        <w:t xml:space="preserve">    </w:t>
      </w:r>
      <w:r w:rsidRPr="0040744F">
        <w:rPr>
          <w:rFonts w:ascii="Consolas" w:eastAsia="宋体" w:hAnsi="Consolas" w:cs="宋体"/>
          <w:color w:val="0101FD"/>
          <w:kern w:val="0"/>
          <w:sz w:val="21"/>
          <w:szCs w:val="21"/>
          <w:shd w:val="clear" w:color="auto" w:fill="F2F2F2"/>
          <w:lang w:val="en-US" w:bidi="ar-SA"/>
        </w:rPr>
        <w:t>&lt;w:t&gt;</w:t>
      </w:r>
      <w:r w:rsidRPr="0040744F">
        <w:rPr>
          <w:rFonts w:ascii="Consolas" w:eastAsia="宋体" w:hAnsi="Consolas" w:cs="宋体"/>
          <w:color w:val="161616"/>
          <w:kern w:val="0"/>
          <w:sz w:val="21"/>
          <w:szCs w:val="21"/>
          <w:shd w:val="clear" w:color="auto" w:fill="F2F2F2"/>
          <w:lang w:val="en-US" w:bidi="ar-SA"/>
        </w:rPr>
        <w:t>two</w:t>
      </w:r>
      <w:r w:rsidRPr="0040744F">
        <w:rPr>
          <w:rFonts w:ascii="Consolas" w:eastAsia="宋体" w:hAnsi="Consolas" w:cs="宋体"/>
          <w:color w:val="0101FD"/>
          <w:kern w:val="0"/>
          <w:sz w:val="21"/>
          <w:szCs w:val="21"/>
          <w:shd w:val="clear" w:color="auto" w:fill="F2F2F2"/>
          <w:lang w:val="en-US" w:bidi="ar-SA"/>
        </w:rPr>
        <w:t>&lt;/w:t&gt;</w:t>
      </w:r>
      <w:r w:rsidRPr="0040744F">
        <w:rPr>
          <w:rFonts w:ascii="Consolas" w:eastAsia="宋体" w:hAnsi="Consolas" w:cs="宋体"/>
          <w:color w:val="161616"/>
          <w:kern w:val="0"/>
          <w:sz w:val="21"/>
          <w:szCs w:val="21"/>
          <w:shd w:val="clear" w:color="auto" w:fill="F2F2F2"/>
          <w:lang w:val="en-US" w:bidi="ar-SA"/>
        </w:rPr>
        <w:t xml:space="preserve">  </w:t>
      </w:r>
    </w:p>
    <w:p w14:paraId="57C5A271" w14:textId="77777777" w:rsid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eastAsia="宋体" w:hAnsi="Consolas" w:cs="宋体"/>
          <w:color w:val="161616"/>
          <w:kern w:val="0"/>
          <w:sz w:val="21"/>
          <w:szCs w:val="21"/>
          <w:shd w:val="clear" w:color="auto" w:fill="F2F2F2"/>
          <w:lang w:val="en-US" w:bidi="ar-SA"/>
        </w:rPr>
        <w:t xml:space="preserve">  </w:t>
      </w:r>
      <w:r w:rsidRPr="0040744F">
        <w:rPr>
          <w:rFonts w:ascii="Consolas" w:eastAsia="宋体" w:hAnsi="Consolas" w:cs="宋体"/>
          <w:color w:val="0101FD"/>
          <w:kern w:val="0"/>
          <w:sz w:val="21"/>
          <w:szCs w:val="21"/>
          <w:shd w:val="clear" w:color="auto" w:fill="F2F2F2"/>
          <w:lang w:val="en-US" w:bidi="ar-SA"/>
        </w:rPr>
        <w:t>&lt;/</w:t>
      </w:r>
      <w:proofErr w:type="gramStart"/>
      <w:r w:rsidRPr="0040744F">
        <w:rPr>
          <w:rFonts w:ascii="Consolas" w:eastAsia="宋体" w:hAnsi="Consolas" w:cs="宋体"/>
          <w:color w:val="0101FD"/>
          <w:kern w:val="0"/>
          <w:sz w:val="21"/>
          <w:szCs w:val="21"/>
          <w:shd w:val="clear" w:color="auto" w:fill="F2F2F2"/>
          <w:lang w:val="en-US" w:bidi="ar-SA"/>
        </w:rPr>
        <w:t>w:r</w:t>
      </w:r>
      <w:proofErr w:type="gramEnd"/>
      <w:r w:rsidRPr="0040744F">
        <w:rPr>
          <w:rFonts w:ascii="Consolas" w:eastAsia="宋体" w:hAnsi="Consolas" w:cs="宋体"/>
          <w:color w:val="0101FD"/>
          <w:kern w:val="0"/>
          <w:sz w:val="21"/>
          <w:szCs w:val="21"/>
          <w:shd w:val="clear" w:color="auto" w:fill="F2F2F2"/>
          <w:lang w:val="en-US" w:bidi="ar-SA"/>
        </w:rPr>
        <w:t>&gt;</w:t>
      </w:r>
      <w:r w:rsidRPr="0040744F">
        <w:rPr>
          <w:rFonts w:ascii="Consolas" w:eastAsia="宋体" w:hAnsi="Consolas" w:cs="宋体"/>
          <w:color w:val="161616"/>
          <w:kern w:val="0"/>
          <w:sz w:val="21"/>
          <w:szCs w:val="21"/>
          <w:shd w:val="clear" w:color="auto" w:fill="F2F2F2"/>
          <w:lang w:val="en-US" w:bidi="ar-SA"/>
        </w:rPr>
        <w:t xml:space="preserve">  </w:t>
      </w:r>
    </w:p>
    <w:p w14:paraId="09C42B59" w14:textId="72E50A36" w:rsidR="0040744F" w:rsidRPr="0040744F" w:rsidRDefault="0040744F" w:rsidP="0040744F">
      <w:pPr>
        <w:suppressAutoHyphens w:val="0"/>
        <w:rPr>
          <w:rFonts w:ascii="Consolas" w:eastAsia="宋体" w:hAnsi="Consolas" w:cs="宋体"/>
          <w:color w:val="161616"/>
          <w:kern w:val="0"/>
          <w:sz w:val="21"/>
          <w:szCs w:val="21"/>
          <w:shd w:val="clear" w:color="auto" w:fill="F2F2F2"/>
          <w:lang w:val="en-US" w:bidi="ar-SA"/>
        </w:rPr>
      </w:pPr>
      <w:r w:rsidRPr="0040744F">
        <w:rPr>
          <w:rFonts w:ascii="Consolas" w:hAnsi="Consolas"/>
          <w:color w:val="0101FD"/>
          <w:sz w:val="21"/>
          <w:szCs w:val="21"/>
          <w:shd w:val="clear" w:color="auto" w:fill="F2F2F2"/>
        </w:rPr>
        <w:t>&lt;/w:p&gt;</w:t>
      </w:r>
    </w:p>
    <w:p w14:paraId="491640CD" w14:textId="77777777" w:rsidR="001D30BC" w:rsidRDefault="001D30BC" w:rsidP="001D30BC">
      <w:pPr>
        <w:pStyle w:val="ac"/>
        <w:shd w:val="clear" w:color="auto" w:fill="FFFFFF"/>
        <w:rPr>
          <w:rFonts w:ascii="Segoe UI" w:hAnsi="Segoe UI" w:cs="Segoe UI"/>
          <w:color w:val="161616"/>
        </w:rPr>
      </w:pPr>
      <w:r>
        <w:rPr>
          <w:rStyle w:val="HTML"/>
          <w:rFonts w:ascii="Consolas" w:hAnsi="Consolas"/>
          <w:color w:val="161616"/>
          <w:sz w:val="20"/>
          <w:szCs w:val="20"/>
        </w:rPr>
        <w:t>ins (Inserted Paragraph)</w:t>
      </w:r>
    </w:p>
    <w:p w14:paraId="75C0E62A" w14:textId="645486AF" w:rsidR="001D30BC" w:rsidRDefault="001D30BC" w:rsidP="001D30BC">
      <w:pPr>
        <w:pStyle w:val="ac"/>
        <w:shd w:val="clear" w:color="auto" w:fill="FFFFFF"/>
        <w:rPr>
          <w:rFonts w:ascii="Segoe UI" w:hAnsi="Segoe UI" w:cs="Segoe UI"/>
          <w:color w:val="161616"/>
        </w:rPr>
      </w:pPr>
      <w:r>
        <w:rPr>
          <w:rFonts w:ascii="Segoe UI" w:hAnsi="Segoe UI" w:cs="Segoe UI"/>
          <w:color w:val="161616"/>
        </w:rPr>
        <w:t>This element specifies that the paragraph mark delimiting the end of a paragraph within a WordprocessingML document shall be treated as deleted (</w:t>
      </w:r>
      <w:proofErr w:type="gramStart"/>
      <w:r>
        <w:rPr>
          <w:rFonts w:ascii="Segoe UI" w:hAnsi="Segoe UI" w:cs="Segoe UI"/>
          <w:color w:val="161616"/>
        </w:rPr>
        <w:t>i.e.</w:t>
      </w:r>
      <w:proofErr w:type="gramEnd"/>
      <w:r>
        <w:rPr>
          <w:rFonts w:ascii="Segoe UI" w:hAnsi="Segoe UI" w:cs="Segoe UI"/>
          <w:color w:val="161616"/>
        </w:rPr>
        <w:t xml:space="preserve"> the contents of this paragraph are no longer delimited by this paragraph mark, and are combined with the following paragraph) as part of a tracked revision.</w:t>
      </w:r>
    </w:p>
    <w:p w14:paraId="6DEC348C" w14:textId="3348A806" w:rsidR="00E2642D" w:rsidRDefault="005C3B3D" w:rsidP="001D30BC">
      <w:pPr>
        <w:pStyle w:val="ac"/>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t>[</w:t>
      </w:r>
      <w:r>
        <w:rPr>
          <w:rStyle w:val="ad"/>
          <w:rFonts w:ascii="Segoe UI" w:hAnsi="Segoe UI" w:cs="Segoe UI"/>
          <w:color w:val="161616"/>
          <w:shd w:val="clear" w:color="auto" w:fill="FFFFFF"/>
        </w:rPr>
        <w:t>Example</w:t>
      </w:r>
      <w:r>
        <w:rPr>
          <w:rFonts w:ascii="Segoe UI" w:hAnsi="Segoe UI" w:cs="Segoe UI"/>
          <w:color w:val="161616"/>
          <w:shd w:val="clear" w:color="auto" w:fill="FFFFFF"/>
        </w:rPr>
        <w:t>: Consider a document consisting of a single paragraph, as follows:</w:t>
      </w:r>
    </w:p>
    <w:p w14:paraId="17846A55" w14:textId="7017C743" w:rsidR="007A4118" w:rsidRDefault="007A4118" w:rsidP="001D30BC">
      <w:pPr>
        <w:pStyle w:val="ac"/>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t>If the first sentence is moved into its own new paragraph, and this change is tracked as a revision, resulting in the following:</w:t>
      </w:r>
    </w:p>
    <w:p w14:paraId="2E17C152" w14:textId="7EA93732" w:rsidR="00974F21" w:rsidRDefault="00974F21" w:rsidP="001D30BC">
      <w:pPr>
        <w:pStyle w:val="ac"/>
        <w:shd w:val="clear" w:color="auto" w:fill="FFFFFF"/>
        <w:rPr>
          <w:rFonts w:ascii="Segoe UI" w:hAnsi="Segoe UI" w:cs="Segoe UI"/>
          <w:color w:val="161616"/>
          <w:shd w:val="clear" w:color="auto" w:fill="FFFFFF"/>
        </w:rPr>
      </w:pPr>
      <w:bookmarkStart w:id="76" w:name="_Hlk166760623"/>
      <w:ins w:id="77" w:author="小米 黄" w:date="2024-05-16T14:01:00Z">
        <w:r>
          <w:rPr>
            <w:rFonts w:ascii="Segoe UI" w:hAnsi="Segoe UI" w:cs="Segoe UI" w:hint="eastAsia"/>
            <w:color w:val="161616"/>
            <w:shd w:val="clear" w:color="auto" w:fill="FFFFFF"/>
          </w:rPr>
          <w:t>I</w:t>
        </w:r>
        <w:r>
          <w:rPr>
            <w:rFonts w:ascii="Segoe UI" w:hAnsi="Segoe UI" w:cs="Segoe UI"/>
            <w:color w:val="161616"/>
            <w:shd w:val="clear" w:color="auto" w:fill="FFFFFF"/>
          </w:rPr>
          <w:t>nserted Paragraph</w:t>
        </w:r>
      </w:ins>
    </w:p>
    <w:bookmarkEnd w:id="76"/>
    <w:p w14:paraId="58A528E4" w14:textId="40A11B35" w:rsidR="0099666B" w:rsidRDefault="0099666B" w:rsidP="001D30BC">
      <w:pPr>
        <w:pStyle w:val="ac"/>
        <w:shd w:val="clear" w:color="auto" w:fill="FFFFFF"/>
        <w:rPr>
          <w:ins w:id="78" w:author="小米 黄" w:date="2024-05-16T11:11:00Z"/>
          <w:rFonts w:ascii="Consolas" w:hAnsi="Consolas"/>
          <w:color w:val="161616"/>
          <w:sz w:val="21"/>
          <w:szCs w:val="21"/>
          <w:shd w:val="clear" w:color="auto" w:fill="F2F2F2"/>
        </w:rPr>
      </w:pPr>
      <w:ins w:id="79" w:author="小米 黄" w:date="2024-05-16T11:11:00Z">
        <w:r w:rsidRPr="008F190A">
          <w:rPr>
            <w:rFonts w:ascii="Consolas" w:hAnsi="Consolas"/>
            <w:color w:val="161616"/>
            <w:sz w:val="21"/>
            <w:szCs w:val="21"/>
            <w:shd w:val="clear" w:color="auto" w:fill="F2F2F2"/>
          </w:rPr>
          <w:t xml:space="preserve">This is paragraph </w:t>
        </w:r>
        <w:r w:rsidRPr="0047235D">
          <w:rPr>
            <w:rFonts w:ascii="Consolas" w:hAnsi="Consolas"/>
            <w:color w:val="00B050"/>
            <w:sz w:val="21"/>
            <w:szCs w:val="21"/>
            <w:shd w:val="clear" w:color="auto" w:fill="F2F2F2"/>
            <w:rPrChange w:id="80" w:author="小米 黄" w:date="2024-05-16T14:00:00Z">
              <w:rPr>
                <w:rFonts w:ascii="Consolas" w:hAnsi="Consolas"/>
                <w:color w:val="161616"/>
                <w:sz w:val="21"/>
                <w:szCs w:val="21"/>
                <w:shd w:val="clear" w:color="auto" w:fill="F2F2F2"/>
              </w:rPr>
            </w:rPrChange>
          </w:rPr>
          <w:t>one</w:t>
        </w:r>
      </w:ins>
      <w:ins w:id="81" w:author="小米 黄" w:date="2024-05-16T13:59:00Z">
        <w:r w:rsidR="0047235D">
          <w:rPr>
            <w:rFonts w:ascii="Consolas" w:hAnsi="Consolas" w:hint="eastAsia"/>
            <w:color w:val="161616"/>
            <w:sz w:val="21"/>
            <w:szCs w:val="21"/>
            <w:shd w:val="clear" w:color="auto" w:fill="F2F2F2"/>
          </w:rPr>
          <w:t>.</w:t>
        </w:r>
      </w:ins>
    </w:p>
    <w:p w14:paraId="591A5C07" w14:textId="12B01FD3" w:rsidR="00BA73E6" w:rsidRPr="00BA73E6" w:rsidRDefault="0099666B" w:rsidP="00BA73E6">
      <w:pPr>
        <w:pStyle w:val="ac"/>
        <w:shd w:val="clear" w:color="auto" w:fill="FFFFFF"/>
        <w:rPr>
          <w:rFonts w:ascii="Consolas" w:hAnsi="Consolas"/>
          <w:color w:val="161616"/>
          <w:sz w:val="21"/>
          <w:szCs w:val="21"/>
          <w:shd w:val="clear" w:color="auto" w:fill="F2F2F2"/>
        </w:rPr>
      </w:pPr>
      <w:ins w:id="82" w:author="小米 黄" w:date="2024-05-16T11:11:00Z">
        <w:r w:rsidRPr="008F190A">
          <w:rPr>
            <w:rFonts w:ascii="Consolas" w:hAnsi="Consolas"/>
            <w:color w:val="161616"/>
            <w:sz w:val="21"/>
            <w:szCs w:val="21"/>
            <w:shd w:val="clear" w:color="auto" w:fill="F2F2F2"/>
          </w:rPr>
          <w:t xml:space="preserve">This is paragraph </w:t>
        </w:r>
        <w:r w:rsidRPr="0047235D">
          <w:rPr>
            <w:rFonts w:ascii="Consolas" w:hAnsi="Consolas"/>
            <w:color w:val="ED7D31" w:themeColor="accent2"/>
            <w:sz w:val="21"/>
            <w:szCs w:val="21"/>
            <w:shd w:val="clear" w:color="auto" w:fill="F2F2F2"/>
            <w:rPrChange w:id="83" w:author="小米 黄" w:date="2024-05-16T14:00:00Z">
              <w:rPr>
                <w:rFonts w:ascii="Consolas" w:hAnsi="Consolas"/>
                <w:color w:val="161616"/>
                <w:sz w:val="21"/>
                <w:szCs w:val="21"/>
                <w:shd w:val="clear" w:color="auto" w:fill="F2F2F2"/>
              </w:rPr>
            </w:rPrChange>
          </w:rPr>
          <w:t>two</w:t>
        </w:r>
        <w:r w:rsidRPr="008F190A">
          <w:rPr>
            <w:rFonts w:ascii="Consolas" w:hAnsi="Consolas"/>
            <w:color w:val="161616"/>
            <w:sz w:val="21"/>
            <w:szCs w:val="21"/>
            <w:shd w:val="clear" w:color="auto" w:fill="F2F2F2"/>
          </w:rPr>
          <w:t>.</w:t>
        </w:r>
      </w:ins>
    </w:p>
    <w:p w14:paraId="3F0B96BA" w14:textId="63496B8E" w:rsidR="00BA73E6" w:rsidRPr="00BA73E6" w:rsidRDefault="00BA73E6" w:rsidP="001D30BC">
      <w:pPr>
        <w:pStyle w:val="ac"/>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t>This revision is represented using the following WordprocessingML:</w:t>
      </w:r>
    </w:p>
    <w:p w14:paraId="47B20C9F" w14:textId="77777777" w:rsidR="008F190A" w:rsidRPr="008F190A" w:rsidRDefault="008F190A" w:rsidP="008F190A">
      <w:pPr>
        <w:suppressAutoHyphens w:val="0"/>
        <w:rPr>
          <w:rFonts w:ascii="Consolas" w:eastAsia="宋体" w:hAnsi="Consolas" w:cs="宋体"/>
          <w:color w:val="161616"/>
          <w:kern w:val="0"/>
          <w:sz w:val="21"/>
          <w:szCs w:val="21"/>
          <w:shd w:val="clear" w:color="auto" w:fill="F2F2F2"/>
          <w:lang w:val="en-US" w:bidi="ar-SA"/>
        </w:rPr>
      </w:pPr>
      <w:r w:rsidRPr="008F190A">
        <w:rPr>
          <w:rFonts w:ascii="Consolas" w:eastAsia="宋体" w:hAnsi="Consolas" w:cs="宋体"/>
          <w:color w:val="0101FD"/>
          <w:kern w:val="0"/>
          <w:sz w:val="21"/>
          <w:szCs w:val="21"/>
          <w:shd w:val="clear" w:color="auto" w:fill="F2F2F2"/>
          <w:lang w:val="en-US" w:bidi="ar-SA"/>
        </w:rPr>
        <w:t>&lt;</w:t>
      </w:r>
      <w:proofErr w:type="gramStart"/>
      <w:r w:rsidRPr="008F190A">
        <w:rPr>
          <w:rFonts w:ascii="Consolas" w:eastAsia="宋体" w:hAnsi="Consolas" w:cs="宋体"/>
          <w:color w:val="0101FD"/>
          <w:kern w:val="0"/>
          <w:sz w:val="21"/>
          <w:szCs w:val="21"/>
          <w:shd w:val="clear" w:color="auto" w:fill="F2F2F2"/>
          <w:lang w:val="en-US" w:bidi="ar-SA"/>
        </w:rPr>
        <w:t>w:p</w:t>
      </w:r>
      <w:proofErr w:type="gramEnd"/>
      <w:r w:rsidRPr="008F190A">
        <w:rPr>
          <w:rFonts w:ascii="Consolas" w:eastAsia="宋体" w:hAnsi="Consolas" w:cs="宋体"/>
          <w:color w:val="0101FD"/>
          <w:kern w:val="0"/>
          <w:sz w:val="21"/>
          <w:szCs w:val="21"/>
          <w:shd w:val="clear" w:color="auto" w:fill="F2F2F2"/>
          <w:lang w:val="en-US" w:bidi="ar-SA"/>
        </w:rPr>
        <w:t>&gt;</w:t>
      </w:r>
      <w:r w:rsidRPr="008F190A">
        <w:rPr>
          <w:rFonts w:ascii="Consolas" w:eastAsia="宋体" w:hAnsi="Consolas" w:cs="宋体"/>
          <w:color w:val="161616"/>
          <w:kern w:val="0"/>
          <w:sz w:val="21"/>
          <w:szCs w:val="21"/>
          <w:shd w:val="clear" w:color="auto" w:fill="F2F2F2"/>
          <w:lang w:val="en-US" w:bidi="ar-SA"/>
        </w:rPr>
        <w:t xml:space="preserve">  </w:t>
      </w:r>
    </w:p>
    <w:p w14:paraId="149B0B7A" w14:textId="77777777" w:rsidR="008F190A" w:rsidRPr="008F190A" w:rsidRDefault="008F190A" w:rsidP="008F190A">
      <w:pPr>
        <w:suppressAutoHyphens w:val="0"/>
        <w:rPr>
          <w:rFonts w:ascii="Consolas" w:eastAsia="宋体" w:hAnsi="Consolas" w:cs="宋体"/>
          <w:color w:val="161616"/>
          <w:kern w:val="0"/>
          <w:sz w:val="21"/>
          <w:szCs w:val="21"/>
          <w:shd w:val="clear" w:color="auto" w:fill="F2F2F2"/>
          <w:lang w:val="en-US" w:bidi="ar-SA"/>
        </w:rPr>
      </w:pPr>
      <w:r w:rsidRPr="008F190A">
        <w:rPr>
          <w:rFonts w:ascii="Consolas" w:eastAsia="宋体" w:hAnsi="Consolas" w:cs="宋体"/>
          <w:color w:val="161616"/>
          <w:kern w:val="0"/>
          <w:sz w:val="21"/>
          <w:szCs w:val="21"/>
          <w:shd w:val="clear" w:color="auto" w:fill="F2F2F2"/>
          <w:lang w:val="en-US" w:bidi="ar-SA"/>
        </w:rPr>
        <w:t xml:space="preserve">  </w:t>
      </w:r>
      <w:r w:rsidRPr="008F190A">
        <w:rPr>
          <w:rFonts w:ascii="Consolas" w:eastAsia="宋体" w:hAnsi="Consolas" w:cs="宋体"/>
          <w:color w:val="0101FD"/>
          <w:kern w:val="0"/>
          <w:sz w:val="21"/>
          <w:szCs w:val="21"/>
          <w:shd w:val="clear" w:color="auto" w:fill="F2F2F2"/>
          <w:lang w:val="en-US" w:bidi="ar-SA"/>
        </w:rPr>
        <w:t>&lt;</w:t>
      </w:r>
      <w:proofErr w:type="gramStart"/>
      <w:r w:rsidRPr="008F190A">
        <w:rPr>
          <w:rFonts w:ascii="Consolas" w:eastAsia="宋体" w:hAnsi="Consolas" w:cs="宋体"/>
          <w:color w:val="0101FD"/>
          <w:kern w:val="0"/>
          <w:sz w:val="21"/>
          <w:szCs w:val="21"/>
          <w:shd w:val="clear" w:color="auto" w:fill="F2F2F2"/>
          <w:lang w:val="en-US" w:bidi="ar-SA"/>
        </w:rPr>
        <w:t>w:pPr</w:t>
      </w:r>
      <w:proofErr w:type="gramEnd"/>
      <w:r w:rsidRPr="008F190A">
        <w:rPr>
          <w:rFonts w:ascii="Consolas" w:eastAsia="宋体" w:hAnsi="Consolas" w:cs="宋体"/>
          <w:color w:val="0101FD"/>
          <w:kern w:val="0"/>
          <w:sz w:val="21"/>
          <w:szCs w:val="21"/>
          <w:shd w:val="clear" w:color="auto" w:fill="F2F2F2"/>
          <w:lang w:val="en-US" w:bidi="ar-SA"/>
        </w:rPr>
        <w:t>&gt;</w:t>
      </w:r>
      <w:r w:rsidRPr="008F190A">
        <w:rPr>
          <w:rFonts w:ascii="Consolas" w:eastAsia="宋体" w:hAnsi="Consolas" w:cs="宋体"/>
          <w:color w:val="161616"/>
          <w:kern w:val="0"/>
          <w:sz w:val="21"/>
          <w:szCs w:val="21"/>
          <w:shd w:val="clear" w:color="auto" w:fill="F2F2F2"/>
          <w:lang w:val="en-US" w:bidi="ar-SA"/>
        </w:rPr>
        <w:t xml:space="preserve">  </w:t>
      </w:r>
    </w:p>
    <w:p w14:paraId="1B140763" w14:textId="77777777" w:rsidR="008F190A" w:rsidRPr="008F190A" w:rsidRDefault="008F190A" w:rsidP="008F190A">
      <w:pPr>
        <w:suppressAutoHyphens w:val="0"/>
        <w:rPr>
          <w:rFonts w:ascii="Consolas" w:eastAsia="宋体" w:hAnsi="Consolas" w:cs="宋体"/>
          <w:color w:val="161616"/>
          <w:kern w:val="0"/>
          <w:sz w:val="21"/>
          <w:szCs w:val="21"/>
          <w:shd w:val="clear" w:color="auto" w:fill="F2F2F2"/>
          <w:lang w:val="en-US" w:bidi="ar-SA"/>
        </w:rPr>
      </w:pPr>
      <w:r w:rsidRPr="008F190A">
        <w:rPr>
          <w:rFonts w:ascii="Consolas" w:eastAsia="宋体" w:hAnsi="Consolas" w:cs="宋体"/>
          <w:color w:val="161616"/>
          <w:kern w:val="0"/>
          <w:sz w:val="21"/>
          <w:szCs w:val="21"/>
          <w:shd w:val="clear" w:color="auto" w:fill="F2F2F2"/>
          <w:lang w:val="en-US" w:bidi="ar-SA"/>
        </w:rPr>
        <w:lastRenderedPageBreak/>
        <w:t xml:space="preserve">    </w:t>
      </w:r>
      <w:r w:rsidRPr="008F190A">
        <w:rPr>
          <w:rFonts w:ascii="Consolas" w:eastAsia="宋体" w:hAnsi="Consolas" w:cs="宋体"/>
          <w:color w:val="0101FD"/>
          <w:kern w:val="0"/>
          <w:sz w:val="21"/>
          <w:szCs w:val="21"/>
          <w:shd w:val="clear" w:color="auto" w:fill="F2F2F2"/>
          <w:lang w:val="en-US" w:bidi="ar-SA"/>
        </w:rPr>
        <w:t>&lt;</w:t>
      </w:r>
      <w:proofErr w:type="gramStart"/>
      <w:r w:rsidRPr="008F190A">
        <w:rPr>
          <w:rFonts w:ascii="Consolas" w:eastAsia="宋体" w:hAnsi="Consolas" w:cs="宋体"/>
          <w:color w:val="0101FD"/>
          <w:kern w:val="0"/>
          <w:sz w:val="21"/>
          <w:szCs w:val="21"/>
          <w:shd w:val="clear" w:color="auto" w:fill="F2F2F2"/>
          <w:lang w:val="en-US" w:bidi="ar-SA"/>
        </w:rPr>
        <w:t>w:rPr</w:t>
      </w:r>
      <w:proofErr w:type="gramEnd"/>
      <w:r w:rsidRPr="008F190A">
        <w:rPr>
          <w:rFonts w:ascii="Consolas" w:eastAsia="宋体" w:hAnsi="Consolas" w:cs="宋体"/>
          <w:color w:val="0101FD"/>
          <w:kern w:val="0"/>
          <w:sz w:val="21"/>
          <w:szCs w:val="21"/>
          <w:shd w:val="clear" w:color="auto" w:fill="F2F2F2"/>
          <w:lang w:val="en-US" w:bidi="ar-SA"/>
        </w:rPr>
        <w:t>&gt;</w:t>
      </w:r>
      <w:r w:rsidRPr="008F190A">
        <w:rPr>
          <w:rFonts w:ascii="Consolas" w:eastAsia="宋体" w:hAnsi="Consolas" w:cs="宋体"/>
          <w:color w:val="161616"/>
          <w:kern w:val="0"/>
          <w:sz w:val="21"/>
          <w:szCs w:val="21"/>
          <w:shd w:val="clear" w:color="auto" w:fill="F2F2F2"/>
          <w:lang w:val="en-US" w:bidi="ar-SA"/>
        </w:rPr>
        <w:t xml:space="preserve">  </w:t>
      </w:r>
    </w:p>
    <w:p w14:paraId="6A6C200D" w14:textId="77777777" w:rsidR="008F190A" w:rsidRPr="008F190A" w:rsidRDefault="008F190A" w:rsidP="008F190A">
      <w:pPr>
        <w:suppressAutoHyphens w:val="0"/>
        <w:rPr>
          <w:rFonts w:ascii="Consolas" w:eastAsia="宋体" w:hAnsi="Consolas" w:cs="宋体"/>
          <w:color w:val="161616"/>
          <w:kern w:val="0"/>
          <w:sz w:val="21"/>
          <w:szCs w:val="21"/>
          <w:shd w:val="clear" w:color="auto" w:fill="F2F2F2"/>
          <w:lang w:val="en-US" w:bidi="ar-SA"/>
        </w:rPr>
      </w:pPr>
      <w:r w:rsidRPr="008F190A">
        <w:rPr>
          <w:rFonts w:ascii="Consolas" w:eastAsia="宋体" w:hAnsi="Consolas" w:cs="宋体"/>
          <w:color w:val="161616"/>
          <w:kern w:val="0"/>
          <w:sz w:val="21"/>
          <w:szCs w:val="21"/>
          <w:shd w:val="clear" w:color="auto" w:fill="F2F2F2"/>
          <w:lang w:val="en-US" w:bidi="ar-SA"/>
        </w:rPr>
        <w:t xml:space="preserve">      </w:t>
      </w:r>
      <w:r w:rsidRPr="008F190A">
        <w:rPr>
          <w:rFonts w:ascii="Consolas" w:eastAsia="宋体" w:hAnsi="Consolas" w:cs="宋体"/>
          <w:color w:val="0101FD"/>
          <w:kern w:val="0"/>
          <w:sz w:val="21"/>
          <w:szCs w:val="21"/>
          <w:shd w:val="clear" w:color="auto" w:fill="F2F2F2"/>
          <w:lang w:val="en-US" w:bidi="ar-SA"/>
        </w:rPr>
        <w:t xml:space="preserve">&lt;w:ins </w:t>
      </w:r>
      <w:r w:rsidRPr="008F190A">
        <w:rPr>
          <w:rFonts w:ascii="Consolas" w:eastAsia="宋体" w:hAnsi="Consolas" w:cs="宋体"/>
          <w:color w:val="0451A5"/>
          <w:kern w:val="0"/>
          <w:sz w:val="21"/>
          <w:szCs w:val="21"/>
          <w:shd w:val="clear" w:color="auto" w:fill="F2F2F2"/>
          <w:lang w:val="en-US" w:bidi="ar-SA"/>
        </w:rPr>
        <w:t>w:id</w:t>
      </w:r>
      <w:r w:rsidRPr="008F190A">
        <w:rPr>
          <w:rFonts w:ascii="Consolas" w:eastAsia="宋体" w:hAnsi="Consolas" w:cs="宋体"/>
          <w:color w:val="0101FD"/>
          <w:kern w:val="0"/>
          <w:sz w:val="21"/>
          <w:szCs w:val="21"/>
          <w:shd w:val="clear" w:color="auto" w:fill="F2F2F2"/>
          <w:lang w:val="en-US" w:bidi="ar-SA"/>
        </w:rPr>
        <w:t>=</w:t>
      </w:r>
      <w:r w:rsidRPr="008F190A">
        <w:rPr>
          <w:rFonts w:ascii="Consolas" w:eastAsia="宋体" w:hAnsi="Consolas" w:cs="宋体"/>
          <w:color w:val="A31515"/>
          <w:kern w:val="0"/>
          <w:sz w:val="21"/>
          <w:szCs w:val="21"/>
          <w:shd w:val="clear" w:color="auto" w:fill="F2F2F2"/>
          <w:lang w:val="en-US" w:bidi="ar-SA"/>
        </w:rPr>
        <w:t>"0"</w:t>
      </w:r>
      <w:r w:rsidRPr="008F190A">
        <w:rPr>
          <w:rFonts w:ascii="Consolas" w:eastAsia="宋体" w:hAnsi="Consolas" w:cs="宋体"/>
          <w:color w:val="0101FD"/>
          <w:kern w:val="0"/>
          <w:sz w:val="21"/>
          <w:szCs w:val="21"/>
          <w:shd w:val="clear" w:color="auto" w:fill="F2F2F2"/>
          <w:lang w:val="en-US" w:bidi="ar-SA"/>
        </w:rPr>
        <w:t xml:space="preserve"> … /&gt;</w:t>
      </w:r>
      <w:r w:rsidRPr="008F190A">
        <w:rPr>
          <w:rFonts w:ascii="Consolas" w:eastAsia="宋体" w:hAnsi="Consolas" w:cs="宋体"/>
          <w:color w:val="161616"/>
          <w:kern w:val="0"/>
          <w:sz w:val="21"/>
          <w:szCs w:val="21"/>
          <w:shd w:val="clear" w:color="auto" w:fill="F2F2F2"/>
          <w:lang w:val="en-US" w:bidi="ar-SA"/>
        </w:rPr>
        <w:t xml:space="preserve">  </w:t>
      </w:r>
    </w:p>
    <w:p w14:paraId="511690AD" w14:textId="77777777" w:rsidR="008F190A" w:rsidRPr="008F190A" w:rsidRDefault="008F190A" w:rsidP="008F190A">
      <w:pPr>
        <w:suppressAutoHyphens w:val="0"/>
        <w:rPr>
          <w:rFonts w:ascii="Consolas" w:eastAsia="宋体" w:hAnsi="Consolas" w:cs="宋体"/>
          <w:color w:val="161616"/>
          <w:kern w:val="0"/>
          <w:sz w:val="21"/>
          <w:szCs w:val="21"/>
          <w:shd w:val="clear" w:color="auto" w:fill="F2F2F2"/>
          <w:lang w:val="en-US" w:bidi="ar-SA"/>
        </w:rPr>
      </w:pPr>
      <w:r w:rsidRPr="008F190A">
        <w:rPr>
          <w:rFonts w:ascii="Consolas" w:eastAsia="宋体" w:hAnsi="Consolas" w:cs="宋体"/>
          <w:color w:val="161616"/>
          <w:kern w:val="0"/>
          <w:sz w:val="21"/>
          <w:szCs w:val="21"/>
          <w:shd w:val="clear" w:color="auto" w:fill="F2F2F2"/>
          <w:lang w:val="en-US" w:bidi="ar-SA"/>
        </w:rPr>
        <w:t xml:space="preserve">    </w:t>
      </w:r>
      <w:r w:rsidRPr="008F190A">
        <w:rPr>
          <w:rFonts w:ascii="Consolas" w:eastAsia="宋体" w:hAnsi="Consolas" w:cs="宋体"/>
          <w:color w:val="0101FD"/>
          <w:kern w:val="0"/>
          <w:sz w:val="21"/>
          <w:szCs w:val="21"/>
          <w:shd w:val="clear" w:color="auto" w:fill="F2F2F2"/>
          <w:lang w:val="en-US" w:bidi="ar-SA"/>
        </w:rPr>
        <w:t>&lt;/</w:t>
      </w:r>
      <w:proofErr w:type="gramStart"/>
      <w:r w:rsidRPr="008F190A">
        <w:rPr>
          <w:rFonts w:ascii="Consolas" w:eastAsia="宋体" w:hAnsi="Consolas" w:cs="宋体"/>
          <w:color w:val="0101FD"/>
          <w:kern w:val="0"/>
          <w:sz w:val="21"/>
          <w:szCs w:val="21"/>
          <w:shd w:val="clear" w:color="auto" w:fill="F2F2F2"/>
          <w:lang w:val="en-US" w:bidi="ar-SA"/>
        </w:rPr>
        <w:t>w:rPr</w:t>
      </w:r>
      <w:proofErr w:type="gramEnd"/>
      <w:r w:rsidRPr="008F190A">
        <w:rPr>
          <w:rFonts w:ascii="Consolas" w:eastAsia="宋体" w:hAnsi="Consolas" w:cs="宋体"/>
          <w:color w:val="0101FD"/>
          <w:kern w:val="0"/>
          <w:sz w:val="21"/>
          <w:szCs w:val="21"/>
          <w:shd w:val="clear" w:color="auto" w:fill="F2F2F2"/>
          <w:lang w:val="en-US" w:bidi="ar-SA"/>
        </w:rPr>
        <w:t>&gt;</w:t>
      </w:r>
      <w:r w:rsidRPr="008F190A">
        <w:rPr>
          <w:rFonts w:ascii="Consolas" w:eastAsia="宋体" w:hAnsi="Consolas" w:cs="宋体"/>
          <w:color w:val="161616"/>
          <w:kern w:val="0"/>
          <w:sz w:val="21"/>
          <w:szCs w:val="21"/>
          <w:shd w:val="clear" w:color="auto" w:fill="F2F2F2"/>
          <w:lang w:val="en-US" w:bidi="ar-SA"/>
        </w:rPr>
        <w:t xml:space="preserve">  </w:t>
      </w:r>
    </w:p>
    <w:p w14:paraId="69B923A6" w14:textId="77777777" w:rsidR="008F190A" w:rsidRPr="008F190A" w:rsidRDefault="008F190A" w:rsidP="008F190A">
      <w:pPr>
        <w:suppressAutoHyphens w:val="0"/>
        <w:rPr>
          <w:rFonts w:ascii="Consolas" w:eastAsia="宋体" w:hAnsi="Consolas" w:cs="宋体"/>
          <w:color w:val="161616"/>
          <w:kern w:val="0"/>
          <w:sz w:val="21"/>
          <w:szCs w:val="21"/>
          <w:shd w:val="clear" w:color="auto" w:fill="F2F2F2"/>
          <w:lang w:val="en-US" w:bidi="ar-SA"/>
        </w:rPr>
      </w:pPr>
      <w:r w:rsidRPr="008F190A">
        <w:rPr>
          <w:rFonts w:ascii="Consolas" w:eastAsia="宋体" w:hAnsi="Consolas" w:cs="宋体"/>
          <w:color w:val="161616"/>
          <w:kern w:val="0"/>
          <w:sz w:val="21"/>
          <w:szCs w:val="21"/>
          <w:shd w:val="clear" w:color="auto" w:fill="F2F2F2"/>
          <w:lang w:val="en-US" w:bidi="ar-SA"/>
        </w:rPr>
        <w:t xml:space="preserve">  </w:t>
      </w:r>
      <w:r w:rsidRPr="008F190A">
        <w:rPr>
          <w:rFonts w:ascii="Consolas" w:eastAsia="宋体" w:hAnsi="Consolas" w:cs="宋体"/>
          <w:color w:val="0101FD"/>
          <w:kern w:val="0"/>
          <w:sz w:val="21"/>
          <w:szCs w:val="21"/>
          <w:shd w:val="clear" w:color="auto" w:fill="F2F2F2"/>
          <w:lang w:val="en-US" w:bidi="ar-SA"/>
        </w:rPr>
        <w:t>&lt;/</w:t>
      </w:r>
      <w:proofErr w:type="gramStart"/>
      <w:r w:rsidRPr="008F190A">
        <w:rPr>
          <w:rFonts w:ascii="Consolas" w:eastAsia="宋体" w:hAnsi="Consolas" w:cs="宋体"/>
          <w:color w:val="0101FD"/>
          <w:kern w:val="0"/>
          <w:sz w:val="21"/>
          <w:szCs w:val="21"/>
          <w:shd w:val="clear" w:color="auto" w:fill="F2F2F2"/>
          <w:lang w:val="en-US" w:bidi="ar-SA"/>
        </w:rPr>
        <w:t>w:pPr</w:t>
      </w:r>
      <w:proofErr w:type="gramEnd"/>
      <w:r w:rsidRPr="008F190A">
        <w:rPr>
          <w:rFonts w:ascii="Consolas" w:eastAsia="宋体" w:hAnsi="Consolas" w:cs="宋体"/>
          <w:color w:val="0101FD"/>
          <w:kern w:val="0"/>
          <w:sz w:val="21"/>
          <w:szCs w:val="21"/>
          <w:shd w:val="clear" w:color="auto" w:fill="F2F2F2"/>
          <w:lang w:val="en-US" w:bidi="ar-SA"/>
        </w:rPr>
        <w:t>&gt;</w:t>
      </w:r>
      <w:r w:rsidRPr="008F190A">
        <w:rPr>
          <w:rFonts w:ascii="Consolas" w:eastAsia="宋体" w:hAnsi="Consolas" w:cs="宋体"/>
          <w:color w:val="161616"/>
          <w:kern w:val="0"/>
          <w:sz w:val="21"/>
          <w:szCs w:val="21"/>
          <w:shd w:val="clear" w:color="auto" w:fill="F2F2F2"/>
          <w:lang w:val="en-US" w:bidi="ar-SA"/>
        </w:rPr>
        <w:t xml:space="preserve">  </w:t>
      </w:r>
    </w:p>
    <w:p w14:paraId="7E99793C" w14:textId="77777777" w:rsidR="008F190A" w:rsidRPr="008F190A" w:rsidRDefault="008F190A" w:rsidP="008F190A">
      <w:pPr>
        <w:suppressAutoHyphens w:val="0"/>
        <w:rPr>
          <w:rFonts w:ascii="Consolas" w:eastAsia="宋体" w:hAnsi="Consolas" w:cs="宋体"/>
          <w:color w:val="161616"/>
          <w:kern w:val="0"/>
          <w:sz w:val="21"/>
          <w:szCs w:val="21"/>
          <w:shd w:val="clear" w:color="auto" w:fill="F2F2F2"/>
          <w:lang w:val="en-US" w:bidi="ar-SA"/>
        </w:rPr>
      </w:pPr>
      <w:r w:rsidRPr="008F190A">
        <w:rPr>
          <w:rFonts w:ascii="Consolas" w:eastAsia="宋体" w:hAnsi="Consolas" w:cs="宋体"/>
          <w:color w:val="161616"/>
          <w:kern w:val="0"/>
          <w:sz w:val="21"/>
          <w:szCs w:val="21"/>
          <w:shd w:val="clear" w:color="auto" w:fill="F2F2F2"/>
          <w:lang w:val="en-US" w:bidi="ar-SA"/>
        </w:rPr>
        <w:t xml:space="preserve">  </w:t>
      </w:r>
      <w:r w:rsidRPr="008F190A">
        <w:rPr>
          <w:rFonts w:ascii="Consolas" w:eastAsia="宋体" w:hAnsi="Consolas" w:cs="宋体"/>
          <w:color w:val="0101FD"/>
          <w:kern w:val="0"/>
          <w:sz w:val="21"/>
          <w:szCs w:val="21"/>
          <w:shd w:val="clear" w:color="auto" w:fill="F2F2F2"/>
          <w:lang w:val="en-US" w:bidi="ar-SA"/>
        </w:rPr>
        <w:t>&lt;</w:t>
      </w:r>
      <w:proofErr w:type="gramStart"/>
      <w:r w:rsidRPr="008F190A">
        <w:rPr>
          <w:rFonts w:ascii="Consolas" w:eastAsia="宋体" w:hAnsi="Consolas" w:cs="宋体"/>
          <w:color w:val="0101FD"/>
          <w:kern w:val="0"/>
          <w:sz w:val="21"/>
          <w:szCs w:val="21"/>
          <w:shd w:val="clear" w:color="auto" w:fill="F2F2F2"/>
          <w:lang w:val="en-US" w:bidi="ar-SA"/>
        </w:rPr>
        <w:t>w:r</w:t>
      </w:r>
      <w:proofErr w:type="gramEnd"/>
      <w:r w:rsidRPr="008F190A">
        <w:rPr>
          <w:rFonts w:ascii="Consolas" w:eastAsia="宋体" w:hAnsi="Consolas" w:cs="宋体"/>
          <w:color w:val="0101FD"/>
          <w:kern w:val="0"/>
          <w:sz w:val="21"/>
          <w:szCs w:val="21"/>
          <w:shd w:val="clear" w:color="auto" w:fill="F2F2F2"/>
          <w:lang w:val="en-US" w:bidi="ar-SA"/>
        </w:rPr>
        <w:t>&gt;</w:t>
      </w:r>
      <w:r w:rsidRPr="008F190A">
        <w:rPr>
          <w:rFonts w:ascii="Consolas" w:eastAsia="宋体" w:hAnsi="Consolas" w:cs="宋体"/>
          <w:color w:val="161616"/>
          <w:kern w:val="0"/>
          <w:sz w:val="21"/>
          <w:szCs w:val="21"/>
          <w:shd w:val="clear" w:color="auto" w:fill="F2F2F2"/>
          <w:lang w:val="en-US" w:bidi="ar-SA"/>
        </w:rPr>
        <w:t xml:space="preserve">  </w:t>
      </w:r>
    </w:p>
    <w:p w14:paraId="60CCDC25" w14:textId="77777777" w:rsidR="008F190A" w:rsidRPr="008F190A" w:rsidRDefault="008F190A" w:rsidP="008F190A">
      <w:pPr>
        <w:suppressAutoHyphens w:val="0"/>
        <w:rPr>
          <w:rFonts w:ascii="Consolas" w:eastAsia="宋体" w:hAnsi="Consolas" w:cs="宋体"/>
          <w:color w:val="161616"/>
          <w:kern w:val="0"/>
          <w:sz w:val="21"/>
          <w:szCs w:val="21"/>
          <w:shd w:val="clear" w:color="auto" w:fill="F2F2F2"/>
          <w:lang w:val="en-US" w:bidi="ar-SA"/>
        </w:rPr>
      </w:pPr>
      <w:r w:rsidRPr="008F190A">
        <w:rPr>
          <w:rFonts w:ascii="Consolas" w:eastAsia="宋体" w:hAnsi="Consolas" w:cs="宋体"/>
          <w:color w:val="161616"/>
          <w:kern w:val="0"/>
          <w:sz w:val="21"/>
          <w:szCs w:val="21"/>
          <w:shd w:val="clear" w:color="auto" w:fill="F2F2F2"/>
          <w:lang w:val="en-US" w:bidi="ar-SA"/>
        </w:rPr>
        <w:t xml:space="preserve">    </w:t>
      </w:r>
      <w:r w:rsidRPr="008F190A">
        <w:rPr>
          <w:rFonts w:ascii="Consolas" w:eastAsia="宋体" w:hAnsi="Consolas" w:cs="宋体"/>
          <w:color w:val="0101FD"/>
          <w:kern w:val="0"/>
          <w:sz w:val="21"/>
          <w:szCs w:val="21"/>
          <w:shd w:val="clear" w:color="auto" w:fill="F2F2F2"/>
          <w:lang w:val="en-US" w:bidi="ar-SA"/>
        </w:rPr>
        <w:t>&lt;w:t&gt;</w:t>
      </w:r>
      <w:r w:rsidRPr="008F190A">
        <w:rPr>
          <w:rFonts w:ascii="Consolas" w:eastAsia="宋体" w:hAnsi="Consolas" w:cs="宋体"/>
          <w:color w:val="161616"/>
          <w:kern w:val="0"/>
          <w:sz w:val="21"/>
          <w:szCs w:val="21"/>
          <w:shd w:val="clear" w:color="auto" w:fill="F2F2F2"/>
          <w:lang w:val="en-US" w:bidi="ar-SA"/>
        </w:rPr>
        <w:t xml:space="preserve">This is paragraph </w:t>
      </w:r>
      <w:proofErr w:type="gramStart"/>
      <w:r w:rsidRPr="008F190A">
        <w:rPr>
          <w:rFonts w:ascii="Consolas" w:eastAsia="宋体" w:hAnsi="Consolas" w:cs="宋体"/>
          <w:color w:val="161616"/>
          <w:kern w:val="0"/>
          <w:sz w:val="21"/>
          <w:szCs w:val="21"/>
          <w:shd w:val="clear" w:color="auto" w:fill="F2F2F2"/>
          <w:lang w:val="en-US" w:bidi="ar-SA"/>
        </w:rPr>
        <w:t>one.</w:t>
      </w:r>
      <w:r w:rsidRPr="008F190A">
        <w:rPr>
          <w:rFonts w:ascii="Consolas" w:eastAsia="宋体" w:hAnsi="Consolas" w:cs="宋体"/>
          <w:color w:val="0101FD"/>
          <w:kern w:val="0"/>
          <w:sz w:val="21"/>
          <w:szCs w:val="21"/>
          <w:shd w:val="clear" w:color="auto" w:fill="F2F2F2"/>
          <w:lang w:val="en-US" w:bidi="ar-SA"/>
        </w:rPr>
        <w:t>&lt;</w:t>
      </w:r>
      <w:proofErr w:type="gramEnd"/>
      <w:r w:rsidRPr="008F190A">
        <w:rPr>
          <w:rFonts w:ascii="Consolas" w:eastAsia="宋体" w:hAnsi="Consolas" w:cs="宋体"/>
          <w:color w:val="0101FD"/>
          <w:kern w:val="0"/>
          <w:sz w:val="21"/>
          <w:szCs w:val="21"/>
          <w:shd w:val="clear" w:color="auto" w:fill="F2F2F2"/>
          <w:lang w:val="en-US" w:bidi="ar-SA"/>
        </w:rPr>
        <w:t>/w:t&gt;</w:t>
      </w:r>
      <w:r w:rsidRPr="008F190A">
        <w:rPr>
          <w:rFonts w:ascii="Consolas" w:eastAsia="宋体" w:hAnsi="Consolas" w:cs="宋体"/>
          <w:color w:val="161616"/>
          <w:kern w:val="0"/>
          <w:sz w:val="21"/>
          <w:szCs w:val="21"/>
          <w:shd w:val="clear" w:color="auto" w:fill="F2F2F2"/>
          <w:lang w:val="en-US" w:bidi="ar-SA"/>
        </w:rPr>
        <w:t xml:space="preserve">  </w:t>
      </w:r>
    </w:p>
    <w:p w14:paraId="2E266044" w14:textId="77777777" w:rsidR="008F190A" w:rsidRPr="008F190A" w:rsidRDefault="008F190A" w:rsidP="008F190A">
      <w:pPr>
        <w:suppressAutoHyphens w:val="0"/>
        <w:rPr>
          <w:rFonts w:ascii="Consolas" w:eastAsia="宋体" w:hAnsi="Consolas" w:cs="宋体"/>
          <w:color w:val="161616"/>
          <w:kern w:val="0"/>
          <w:sz w:val="21"/>
          <w:szCs w:val="21"/>
          <w:shd w:val="clear" w:color="auto" w:fill="F2F2F2"/>
          <w:lang w:val="en-US" w:bidi="ar-SA"/>
        </w:rPr>
      </w:pPr>
      <w:r w:rsidRPr="008F190A">
        <w:rPr>
          <w:rFonts w:ascii="Consolas" w:eastAsia="宋体" w:hAnsi="Consolas" w:cs="宋体"/>
          <w:color w:val="161616"/>
          <w:kern w:val="0"/>
          <w:sz w:val="21"/>
          <w:szCs w:val="21"/>
          <w:shd w:val="clear" w:color="auto" w:fill="F2F2F2"/>
          <w:lang w:val="en-US" w:bidi="ar-SA"/>
        </w:rPr>
        <w:t xml:space="preserve">  </w:t>
      </w:r>
      <w:r w:rsidRPr="008F190A">
        <w:rPr>
          <w:rFonts w:ascii="Consolas" w:eastAsia="宋体" w:hAnsi="Consolas" w:cs="宋体"/>
          <w:color w:val="0101FD"/>
          <w:kern w:val="0"/>
          <w:sz w:val="21"/>
          <w:szCs w:val="21"/>
          <w:shd w:val="clear" w:color="auto" w:fill="F2F2F2"/>
          <w:lang w:val="en-US" w:bidi="ar-SA"/>
        </w:rPr>
        <w:t>&lt;/</w:t>
      </w:r>
      <w:proofErr w:type="gramStart"/>
      <w:r w:rsidRPr="008F190A">
        <w:rPr>
          <w:rFonts w:ascii="Consolas" w:eastAsia="宋体" w:hAnsi="Consolas" w:cs="宋体"/>
          <w:color w:val="0101FD"/>
          <w:kern w:val="0"/>
          <w:sz w:val="21"/>
          <w:szCs w:val="21"/>
          <w:shd w:val="clear" w:color="auto" w:fill="F2F2F2"/>
          <w:lang w:val="en-US" w:bidi="ar-SA"/>
        </w:rPr>
        <w:t>w:r</w:t>
      </w:r>
      <w:proofErr w:type="gramEnd"/>
      <w:r w:rsidRPr="008F190A">
        <w:rPr>
          <w:rFonts w:ascii="Consolas" w:eastAsia="宋体" w:hAnsi="Consolas" w:cs="宋体"/>
          <w:color w:val="0101FD"/>
          <w:kern w:val="0"/>
          <w:sz w:val="21"/>
          <w:szCs w:val="21"/>
          <w:shd w:val="clear" w:color="auto" w:fill="F2F2F2"/>
          <w:lang w:val="en-US" w:bidi="ar-SA"/>
        </w:rPr>
        <w:t>&gt;</w:t>
      </w:r>
      <w:r w:rsidRPr="008F190A">
        <w:rPr>
          <w:rFonts w:ascii="Consolas" w:eastAsia="宋体" w:hAnsi="Consolas" w:cs="宋体"/>
          <w:color w:val="161616"/>
          <w:kern w:val="0"/>
          <w:sz w:val="21"/>
          <w:szCs w:val="21"/>
          <w:shd w:val="clear" w:color="auto" w:fill="F2F2F2"/>
          <w:lang w:val="en-US" w:bidi="ar-SA"/>
        </w:rPr>
        <w:t xml:space="preserve">  </w:t>
      </w:r>
    </w:p>
    <w:p w14:paraId="1147EEF7" w14:textId="77777777" w:rsidR="008F190A" w:rsidRPr="008F190A" w:rsidRDefault="008F190A" w:rsidP="008F190A">
      <w:pPr>
        <w:suppressAutoHyphens w:val="0"/>
        <w:rPr>
          <w:rFonts w:ascii="Consolas" w:eastAsia="宋体" w:hAnsi="Consolas" w:cs="宋体"/>
          <w:color w:val="161616"/>
          <w:kern w:val="0"/>
          <w:sz w:val="21"/>
          <w:szCs w:val="21"/>
          <w:shd w:val="clear" w:color="auto" w:fill="F2F2F2"/>
          <w:lang w:val="en-US" w:bidi="ar-SA"/>
        </w:rPr>
      </w:pPr>
      <w:r w:rsidRPr="008F190A">
        <w:rPr>
          <w:rFonts w:ascii="Consolas" w:eastAsia="宋体" w:hAnsi="Consolas" w:cs="宋体"/>
          <w:color w:val="0101FD"/>
          <w:kern w:val="0"/>
          <w:sz w:val="21"/>
          <w:szCs w:val="21"/>
          <w:shd w:val="clear" w:color="auto" w:fill="F2F2F2"/>
          <w:lang w:val="en-US" w:bidi="ar-SA"/>
        </w:rPr>
        <w:t>&lt;/</w:t>
      </w:r>
      <w:proofErr w:type="gramStart"/>
      <w:r w:rsidRPr="008F190A">
        <w:rPr>
          <w:rFonts w:ascii="Consolas" w:eastAsia="宋体" w:hAnsi="Consolas" w:cs="宋体"/>
          <w:color w:val="0101FD"/>
          <w:kern w:val="0"/>
          <w:sz w:val="21"/>
          <w:szCs w:val="21"/>
          <w:shd w:val="clear" w:color="auto" w:fill="F2F2F2"/>
          <w:lang w:val="en-US" w:bidi="ar-SA"/>
        </w:rPr>
        <w:t>w:p</w:t>
      </w:r>
      <w:proofErr w:type="gramEnd"/>
      <w:r w:rsidRPr="008F190A">
        <w:rPr>
          <w:rFonts w:ascii="Consolas" w:eastAsia="宋体" w:hAnsi="Consolas" w:cs="宋体"/>
          <w:color w:val="0101FD"/>
          <w:kern w:val="0"/>
          <w:sz w:val="21"/>
          <w:szCs w:val="21"/>
          <w:shd w:val="clear" w:color="auto" w:fill="F2F2F2"/>
          <w:lang w:val="en-US" w:bidi="ar-SA"/>
        </w:rPr>
        <w:t>&gt;</w:t>
      </w:r>
      <w:r w:rsidRPr="008F190A">
        <w:rPr>
          <w:rFonts w:ascii="Consolas" w:eastAsia="宋体" w:hAnsi="Consolas" w:cs="宋体"/>
          <w:color w:val="161616"/>
          <w:kern w:val="0"/>
          <w:sz w:val="21"/>
          <w:szCs w:val="21"/>
          <w:shd w:val="clear" w:color="auto" w:fill="F2F2F2"/>
          <w:lang w:val="en-US" w:bidi="ar-SA"/>
        </w:rPr>
        <w:t xml:space="preserve">  </w:t>
      </w:r>
    </w:p>
    <w:p w14:paraId="0FA7408A" w14:textId="77777777" w:rsidR="008F190A" w:rsidRPr="008F190A" w:rsidRDefault="008F190A" w:rsidP="008F190A">
      <w:pPr>
        <w:suppressAutoHyphens w:val="0"/>
        <w:rPr>
          <w:rFonts w:ascii="Consolas" w:eastAsia="宋体" w:hAnsi="Consolas" w:cs="宋体"/>
          <w:color w:val="161616"/>
          <w:kern w:val="0"/>
          <w:sz w:val="21"/>
          <w:szCs w:val="21"/>
          <w:shd w:val="clear" w:color="auto" w:fill="F2F2F2"/>
          <w:lang w:val="en-US" w:bidi="ar-SA"/>
        </w:rPr>
      </w:pPr>
      <w:r w:rsidRPr="008F190A">
        <w:rPr>
          <w:rFonts w:ascii="Consolas" w:eastAsia="宋体" w:hAnsi="Consolas" w:cs="宋体"/>
          <w:color w:val="0101FD"/>
          <w:kern w:val="0"/>
          <w:sz w:val="21"/>
          <w:szCs w:val="21"/>
          <w:shd w:val="clear" w:color="auto" w:fill="F2F2F2"/>
          <w:lang w:val="en-US" w:bidi="ar-SA"/>
        </w:rPr>
        <w:t>&lt;</w:t>
      </w:r>
      <w:proofErr w:type="gramStart"/>
      <w:r w:rsidRPr="008F190A">
        <w:rPr>
          <w:rFonts w:ascii="Consolas" w:eastAsia="宋体" w:hAnsi="Consolas" w:cs="宋体"/>
          <w:color w:val="0101FD"/>
          <w:kern w:val="0"/>
          <w:sz w:val="21"/>
          <w:szCs w:val="21"/>
          <w:shd w:val="clear" w:color="auto" w:fill="F2F2F2"/>
          <w:lang w:val="en-US" w:bidi="ar-SA"/>
        </w:rPr>
        <w:t>w:p</w:t>
      </w:r>
      <w:proofErr w:type="gramEnd"/>
      <w:r w:rsidRPr="008F190A">
        <w:rPr>
          <w:rFonts w:ascii="Consolas" w:eastAsia="宋体" w:hAnsi="Consolas" w:cs="宋体"/>
          <w:color w:val="0101FD"/>
          <w:kern w:val="0"/>
          <w:sz w:val="21"/>
          <w:szCs w:val="21"/>
          <w:shd w:val="clear" w:color="auto" w:fill="F2F2F2"/>
          <w:lang w:val="en-US" w:bidi="ar-SA"/>
        </w:rPr>
        <w:t>&gt;</w:t>
      </w:r>
      <w:r w:rsidRPr="008F190A">
        <w:rPr>
          <w:rFonts w:ascii="Consolas" w:eastAsia="宋体" w:hAnsi="Consolas" w:cs="宋体"/>
          <w:color w:val="161616"/>
          <w:kern w:val="0"/>
          <w:sz w:val="21"/>
          <w:szCs w:val="21"/>
          <w:shd w:val="clear" w:color="auto" w:fill="F2F2F2"/>
          <w:lang w:val="en-US" w:bidi="ar-SA"/>
        </w:rPr>
        <w:t xml:space="preserve">  </w:t>
      </w:r>
    </w:p>
    <w:p w14:paraId="1E63BA90" w14:textId="77777777" w:rsidR="008F190A" w:rsidRPr="008F190A" w:rsidRDefault="008F190A" w:rsidP="008F190A">
      <w:pPr>
        <w:suppressAutoHyphens w:val="0"/>
        <w:rPr>
          <w:rFonts w:ascii="Consolas" w:eastAsia="宋体" w:hAnsi="Consolas" w:cs="宋体"/>
          <w:color w:val="161616"/>
          <w:kern w:val="0"/>
          <w:sz w:val="21"/>
          <w:szCs w:val="21"/>
          <w:shd w:val="clear" w:color="auto" w:fill="F2F2F2"/>
          <w:lang w:val="en-US" w:bidi="ar-SA"/>
        </w:rPr>
      </w:pPr>
      <w:r w:rsidRPr="008F190A">
        <w:rPr>
          <w:rFonts w:ascii="Consolas" w:eastAsia="宋体" w:hAnsi="Consolas" w:cs="宋体"/>
          <w:color w:val="161616"/>
          <w:kern w:val="0"/>
          <w:sz w:val="21"/>
          <w:szCs w:val="21"/>
          <w:shd w:val="clear" w:color="auto" w:fill="F2F2F2"/>
          <w:lang w:val="en-US" w:bidi="ar-SA"/>
        </w:rPr>
        <w:t xml:space="preserve">  </w:t>
      </w:r>
      <w:r w:rsidRPr="008F190A">
        <w:rPr>
          <w:rFonts w:ascii="Consolas" w:eastAsia="宋体" w:hAnsi="Consolas" w:cs="宋体"/>
          <w:color w:val="0101FD"/>
          <w:kern w:val="0"/>
          <w:sz w:val="21"/>
          <w:szCs w:val="21"/>
          <w:shd w:val="clear" w:color="auto" w:fill="F2F2F2"/>
          <w:lang w:val="en-US" w:bidi="ar-SA"/>
        </w:rPr>
        <w:t>&lt;</w:t>
      </w:r>
      <w:proofErr w:type="gramStart"/>
      <w:r w:rsidRPr="008F190A">
        <w:rPr>
          <w:rFonts w:ascii="Consolas" w:eastAsia="宋体" w:hAnsi="Consolas" w:cs="宋体"/>
          <w:color w:val="0101FD"/>
          <w:kern w:val="0"/>
          <w:sz w:val="21"/>
          <w:szCs w:val="21"/>
          <w:shd w:val="clear" w:color="auto" w:fill="F2F2F2"/>
          <w:lang w:val="en-US" w:bidi="ar-SA"/>
        </w:rPr>
        <w:t>w:r</w:t>
      </w:r>
      <w:proofErr w:type="gramEnd"/>
      <w:r w:rsidRPr="008F190A">
        <w:rPr>
          <w:rFonts w:ascii="Consolas" w:eastAsia="宋体" w:hAnsi="Consolas" w:cs="宋体"/>
          <w:color w:val="0101FD"/>
          <w:kern w:val="0"/>
          <w:sz w:val="21"/>
          <w:szCs w:val="21"/>
          <w:shd w:val="clear" w:color="auto" w:fill="F2F2F2"/>
          <w:lang w:val="en-US" w:bidi="ar-SA"/>
        </w:rPr>
        <w:t>&gt;</w:t>
      </w:r>
      <w:r w:rsidRPr="008F190A">
        <w:rPr>
          <w:rFonts w:ascii="Consolas" w:eastAsia="宋体" w:hAnsi="Consolas" w:cs="宋体"/>
          <w:color w:val="161616"/>
          <w:kern w:val="0"/>
          <w:sz w:val="21"/>
          <w:szCs w:val="21"/>
          <w:shd w:val="clear" w:color="auto" w:fill="F2F2F2"/>
          <w:lang w:val="en-US" w:bidi="ar-SA"/>
        </w:rPr>
        <w:t xml:space="preserve">  </w:t>
      </w:r>
    </w:p>
    <w:p w14:paraId="72F8E447" w14:textId="77777777" w:rsidR="008F190A" w:rsidRPr="008F190A" w:rsidRDefault="008F190A" w:rsidP="008F190A">
      <w:pPr>
        <w:suppressAutoHyphens w:val="0"/>
        <w:rPr>
          <w:rFonts w:ascii="Consolas" w:eastAsia="宋体" w:hAnsi="Consolas" w:cs="宋体"/>
          <w:color w:val="161616"/>
          <w:kern w:val="0"/>
          <w:sz w:val="21"/>
          <w:szCs w:val="21"/>
          <w:shd w:val="clear" w:color="auto" w:fill="F2F2F2"/>
          <w:lang w:val="en-US" w:bidi="ar-SA"/>
        </w:rPr>
      </w:pPr>
      <w:r w:rsidRPr="008F190A">
        <w:rPr>
          <w:rFonts w:ascii="Consolas" w:eastAsia="宋体" w:hAnsi="Consolas" w:cs="宋体"/>
          <w:color w:val="161616"/>
          <w:kern w:val="0"/>
          <w:sz w:val="21"/>
          <w:szCs w:val="21"/>
          <w:shd w:val="clear" w:color="auto" w:fill="F2F2F2"/>
          <w:lang w:val="en-US" w:bidi="ar-SA"/>
        </w:rPr>
        <w:t xml:space="preserve">    </w:t>
      </w:r>
      <w:r w:rsidRPr="008F190A">
        <w:rPr>
          <w:rFonts w:ascii="Consolas" w:eastAsia="宋体" w:hAnsi="Consolas" w:cs="宋体"/>
          <w:color w:val="0101FD"/>
          <w:kern w:val="0"/>
          <w:sz w:val="21"/>
          <w:szCs w:val="21"/>
          <w:shd w:val="clear" w:color="auto" w:fill="F2F2F2"/>
          <w:lang w:val="en-US" w:bidi="ar-SA"/>
        </w:rPr>
        <w:t>&lt;w:t&gt;</w:t>
      </w:r>
      <w:r w:rsidRPr="008F190A">
        <w:rPr>
          <w:rFonts w:ascii="Consolas" w:eastAsia="宋体" w:hAnsi="Consolas" w:cs="宋体"/>
          <w:color w:val="161616"/>
          <w:kern w:val="0"/>
          <w:sz w:val="21"/>
          <w:szCs w:val="21"/>
          <w:shd w:val="clear" w:color="auto" w:fill="F2F2F2"/>
          <w:lang w:val="en-US" w:bidi="ar-SA"/>
        </w:rPr>
        <w:t xml:space="preserve">This is paragraph </w:t>
      </w:r>
      <w:proofErr w:type="gramStart"/>
      <w:r w:rsidRPr="008F190A">
        <w:rPr>
          <w:rFonts w:ascii="Consolas" w:eastAsia="宋体" w:hAnsi="Consolas" w:cs="宋体"/>
          <w:color w:val="161616"/>
          <w:kern w:val="0"/>
          <w:sz w:val="21"/>
          <w:szCs w:val="21"/>
          <w:shd w:val="clear" w:color="auto" w:fill="F2F2F2"/>
          <w:lang w:val="en-US" w:bidi="ar-SA"/>
        </w:rPr>
        <w:t>two.</w:t>
      </w:r>
      <w:r w:rsidRPr="008F190A">
        <w:rPr>
          <w:rFonts w:ascii="Consolas" w:eastAsia="宋体" w:hAnsi="Consolas" w:cs="宋体"/>
          <w:color w:val="0101FD"/>
          <w:kern w:val="0"/>
          <w:sz w:val="21"/>
          <w:szCs w:val="21"/>
          <w:shd w:val="clear" w:color="auto" w:fill="F2F2F2"/>
          <w:lang w:val="en-US" w:bidi="ar-SA"/>
        </w:rPr>
        <w:t>&lt;</w:t>
      </w:r>
      <w:proofErr w:type="gramEnd"/>
      <w:r w:rsidRPr="008F190A">
        <w:rPr>
          <w:rFonts w:ascii="Consolas" w:eastAsia="宋体" w:hAnsi="Consolas" w:cs="宋体"/>
          <w:color w:val="0101FD"/>
          <w:kern w:val="0"/>
          <w:sz w:val="21"/>
          <w:szCs w:val="21"/>
          <w:shd w:val="clear" w:color="auto" w:fill="F2F2F2"/>
          <w:lang w:val="en-US" w:bidi="ar-SA"/>
        </w:rPr>
        <w:t>/w:t&gt;</w:t>
      </w:r>
      <w:r w:rsidRPr="008F190A">
        <w:rPr>
          <w:rFonts w:ascii="Consolas" w:eastAsia="宋体" w:hAnsi="Consolas" w:cs="宋体"/>
          <w:color w:val="161616"/>
          <w:kern w:val="0"/>
          <w:sz w:val="21"/>
          <w:szCs w:val="21"/>
          <w:shd w:val="clear" w:color="auto" w:fill="F2F2F2"/>
          <w:lang w:val="en-US" w:bidi="ar-SA"/>
        </w:rPr>
        <w:t xml:space="preserve">  </w:t>
      </w:r>
    </w:p>
    <w:p w14:paraId="515A59F3" w14:textId="77777777" w:rsidR="008F190A" w:rsidRPr="008F190A" w:rsidRDefault="008F190A" w:rsidP="008F190A">
      <w:pPr>
        <w:suppressAutoHyphens w:val="0"/>
        <w:rPr>
          <w:rFonts w:ascii="Consolas" w:eastAsia="宋体" w:hAnsi="Consolas" w:cs="宋体"/>
          <w:color w:val="161616"/>
          <w:kern w:val="0"/>
          <w:sz w:val="21"/>
          <w:szCs w:val="21"/>
          <w:shd w:val="clear" w:color="auto" w:fill="F2F2F2"/>
          <w:lang w:val="en-US" w:bidi="ar-SA"/>
        </w:rPr>
      </w:pPr>
      <w:r w:rsidRPr="008F190A">
        <w:rPr>
          <w:rFonts w:ascii="Consolas" w:eastAsia="宋体" w:hAnsi="Consolas" w:cs="宋体"/>
          <w:color w:val="161616"/>
          <w:kern w:val="0"/>
          <w:sz w:val="21"/>
          <w:szCs w:val="21"/>
          <w:shd w:val="clear" w:color="auto" w:fill="F2F2F2"/>
          <w:lang w:val="en-US" w:bidi="ar-SA"/>
        </w:rPr>
        <w:t xml:space="preserve">  </w:t>
      </w:r>
      <w:r w:rsidRPr="008F190A">
        <w:rPr>
          <w:rFonts w:ascii="Consolas" w:eastAsia="宋体" w:hAnsi="Consolas" w:cs="宋体"/>
          <w:color w:val="0101FD"/>
          <w:kern w:val="0"/>
          <w:sz w:val="21"/>
          <w:szCs w:val="21"/>
          <w:shd w:val="clear" w:color="auto" w:fill="F2F2F2"/>
          <w:lang w:val="en-US" w:bidi="ar-SA"/>
        </w:rPr>
        <w:t>&lt;/</w:t>
      </w:r>
      <w:proofErr w:type="gramStart"/>
      <w:r w:rsidRPr="008F190A">
        <w:rPr>
          <w:rFonts w:ascii="Consolas" w:eastAsia="宋体" w:hAnsi="Consolas" w:cs="宋体"/>
          <w:color w:val="0101FD"/>
          <w:kern w:val="0"/>
          <w:sz w:val="21"/>
          <w:szCs w:val="21"/>
          <w:shd w:val="clear" w:color="auto" w:fill="F2F2F2"/>
          <w:lang w:val="en-US" w:bidi="ar-SA"/>
        </w:rPr>
        <w:t>w:r</w:t>
      </w:r>
      <w:proofErr w:type="gramEnd"/>
      <w:r w:rsidRPr="008F190A">
        <w:rPr>
          <w:rFonts w:ascii="Consolas" w:eastAsia="宋体" w:hAnsi="Consolas" w:cs="宋体"/>
          <w:color w:val="0101FD"/>
          <w:kern w:val="0"/>
          <w:sz w:val="21"/>
          <w:szCs w:val="21"/>
          <w:shd w:val="clear" w:color="auto" w:fill="F2F2F2"/>
          <w:lang w:val="en-US" w:bidi="ar-SA"/>
        </w:rPr>
        <w:t>&gt;</w:t>
      </w:r>
      <w:r w:rsidRPr="008F190A">
        <w:rPr>
          <w:rFonts w:ascii="Consolas" w:eastAsia="宋体" w:hAnsi="Consolas" w:cs="宋体"/>
          <w:color w:val="161616"/>
          <w:kern w:val="0"/>
          <w:sz w:val="21"/>
          <w:szCs w:val="21"/>
          <w:shd w:val="clear" w:color="auto" w:fill="F2F2F2"/>
          <w:lang w:val="en-US" w:bidi="ar-SA"/>
        </w:rPr>
        <w:t xml:space="preserve">  </w:t>
      </w:r>
    </w:p>
    <w:p w14:paraId="07AD360F" w14:textId="3CAC66DB" w:rsidR="009B3A2C" w:rsidRDefault="008F190A" w:rsidP="008F190A">
      <w:pPr>
        <w:rPr>
          <w:rFonts w:ascii="Consolas" w:eastAsia="宋体" w:hAnsi="Consolas" w:cs="宋体"/>
          <w:color w:val="0101FD"/>
          <w:kern w:val="0"/>
          <w:sz w:val="21"/>
          <w:szCs w:val="21"/>
          <w:shd w:val="clear" w:color="auto" w:fill="F2F2F2"/>
          <w:lang w:val="en-US" w:bidi="ar-SA"/>
        </w:rPr>
      </w:pPr>
      <w:r w:rsidRPr="008F190A">
        <w:rPr>
          <w:rFonts w:ascii="Consolas" w:eastAsia="宋体" w:hAnsi="Consolas" w:cs="宋体"/>
          <w:color w:val="0101FD"/>
          <w:kern w:val="0"/>
          <w:sz w:val="21"/>
          <w:szCs w:val="21"/>
          <w:shd w:val="clear" w:color="auto" w:fill="F2F2F2"/>
          <w:lang w:val="en-US" w:bidi="ar-SA"/>
        </w:rPr>
        <w:t>&lt;/</w:t>
      </w:r>
      <w:proofErr w:type="gramStart"/>
      <w:r w:rsidRPr="008F190A">
        <w:rPr>
          <w:rFonts w:ascii="Consolas" w:eastAsia="宋体" w:hAnsi="Consolas" w:cs="宋体"/>
          <w:color w:val="0101FD"/>
          <w:kern w:val="0"/>
          <w:sz w:val="21"/>
          <w:szCs w:val="21"/>
          <w:shd w:val="clear" w:color="auto" w:fill="F2F2F2"/>
          <w:lang w:val="en-US" w:bidi="ar-SA"/>
        </w:rPr>
        <w:t>w:p</w:t>
      </w:r>
      <w:proofErr w:type="gramEnd"/>
      <w:r w:rsidRPr="008F190A">
        <w:rPr>
          <w:rFonts w:ascii="Consolas" w:eastAsia="宋体" w:hAnsi="Consolas" w:cs="宋体"/>
          <w:color w:val="0101FD"/>
          <w:kern w:val="0"/>
          <w:sz w:val="21"/>
          <w:szCs w:val="21"/>
          <w:shd w:val="clear" w:color="auto" w:fill="F2F2F2"/>
          <w:lang w:val="en-US" w:bidi="ar-SA"/>
        </w:rPr>
        <w:t>&gt;</w:t>
      </w:r>
    </w:p>
    <w:p w14:paraId="3CF2A159" w14:textId="4324993E" w:rsidR="00E90836" w:rsidRDefault="00E90836" w:rsidP="008F190A">
      <w:pPr>
        <w:rPr>
          <w:rFonts w:ascii="Consolas" w:eastAsia="宋体" w:hAnsi="Consolas" w:cs="宋体"/>
          <w:color w:val="0101FD"/>
          <w:kern w:val="0"/>
          <w:sz w:val="21"/>
          <w:szCs w:val="21"/>
          <w:shd w:val="clear" w:color="auto" w:fill="F2F2F2"/>
          <w:lang w:val="en-US" w:bidi="ar-SA"/>
        </w:rPr>
      </w:pPr>
    </w:p>
    <w:p w14:paraId="6E17A50E" w14:textId="1A6449C8" w:rsidR="00E90836" w:rsidRPr="001D30BC" w:rsidRDefault="00E90836" w:rsidP="008F190A">
      <w:pPr>
        <w:rPr>
          <w:rFonts w:hint="eastAsia"/>
          <w:lang w:val="en-US"/>
        </w:rPr>
      </w:pPr>
      <w:r>
        <w:rPr>
          <w:rFonts w:ascii="Segoe UI" w:hAnsi="Segoe UI" w:cs="Segoe UI"/>
          <w:color w:val="161616"/>
          <w:shd w:val="clear" w:color="auto" w:fill="FFFFFF"/>
        </w:rPr>
        <w:t>The ins element on the run properties for the first paragraph mark specifies that this paragraph mark was inserted, and this insertion was tracked as a revision. </w:t>
      </w:r>
      <w:r>
        <w:rPr>
          <w:rStyle w:val="ad"/>
          <w:rFonts w:ascii="Segoe UI" w:hAnsi="Segoe UI" w:cs="Segoe UI"/>
          <w:color w:val="161616"/>
          <w:shd w:val="clear" w:color="auto" w:fill="FFFFFF"/>
        </w:rPr>
        <w:t>end example</w:t>
      </w:r>
      <w:r>
        <w:rPr>
          <w:rFonts w:ascii="Segoe UI" w:hAnsi="Segoe UI" w:cs="Segoe UI"/>
          <w:color w:val="161616"/>
          <w:shd w:val="clear" w:color="auto" w:fill="FFFFFF"/>
        </w:rPr>
        <w:t>]</w:t>
      </w:r>
    </w:p>
    <w:sectPr w:rsidR="00E90836" w:rsidRPr="001D30BC">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851C1" w14:textId="77777777" w:rsidR="00972FAC" w:rsidRDefault="00972FAC" w:rsidP="009D56CA">
      <w:pPr>
        <w:rPr>
          <w:rFonts w:hint="eastAsia"/>
        </w:rPr>
      </w:pPr>
      <w:r>
        <w:separator/>
      </w:r>
    </w:p>
  </w:endnote>
  <w:endnote w:type="continuationSeparator" w:id="0">
    <w:p w14:paraId="61560BBD" w14:textId="77777777" w:rsidR="00972FAC" w:rsidRDefault="00972FAC" w:rsidP="009D56C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CC"/>
    <w:family w:val="roman"/>
    <w:pitch w:val="variable"/>
  </w:font>
  <w:font w:name="等线">
    <w:altName w:val="DengXian"/>
    <w:panose1 w:val="02010600030101010101"/>
    <w:charset w:val="86"/>
    <w:family w:val="auto"/>
    <w:pitch w:val="variable"/>
    <w:sig w:usb0="A00002BF" w:usb1="38CF7CFA" w:usb2="00000016" w:usb3="00000000" w:csb0="0004000F" w:csb1="00000000"/>
  </w:font>
  <w:font w:name="Lucida Sans">
    <w:charset w:val="00"/>
    <w:family w:val="swiss"/>
    <w:pitch w:val="variable"/>
    <w:sig w:usb0="00000003" w:usb1="00000000" w:usb2="00000000" w:usb3="00000000" w:csb0="00000001" w:csb1="00000000"/>
  </w:font>
  <w:font w:name="新宋体">
    <w:panose1 w:val="02010609030101010101"/>
    <w:charset w:val="86"/>
    <w:family w:val="modern"/>
    <w:pitch w:val="fixed"/>
    <w:sig w:usb0="0000028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CC"/>
    <w:family w:val="roman"/>
    <w:pitch w:val="variable"/>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8A37C" w14:textId="77777777" w:rsidR="00972FAC" w:rsidRDefault="00972FAC" w:rsidP="009D56CA">
      <w:pPr>
        <w:rPr>
          <w:rFonts w:hint="eastAsia"/>
        </w:rPr>
      </w:pPr>
      <w:r>
        <w:separator/>
      </w:r>
    </w:p>
  </w:footnote>
  <w:footnote w:type="continuationSeparator" w:id="0">
    <w:p w14:paraId="13B8D9B5" w14:textId="77777777" w:rsidR="00972FAC" w:rsidRDefault="00972FAC" w:rsidP="009D56C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C3C4B"/>
    <w:multiLevelType w:val="hybridMultilevel"/>
    <w:tmpl w:val="7318FB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8C47D5"/>
    <w:multiLevelType w:val="hybridMultilevel"/>
    <w:tmpl w:val="EDC2B0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小米 黄">
    <w15:presenceInfo w15:providerId="Windows Live" w15:userId="c366b93280470a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trackRevisions/>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753"/>
    <w:rsid w:val="00063EB7"/>
    <w:rsid w:val="000C7D47"/>
    <w:rsid w:val="001106F3"/>
    <w:rsid w:val="00117567"/>
    <w:rsid w:val="001D30BC"/>
    <w:rsid w:val="002A6C61"/>
    <w:rsid w:val="002F0388"/>
    <w:rsid w:val="00360119"/>
    <w:rsid w:val="003C318A"/>
    <w:rsid w:val="003C5BBE"/>
    <w:rsid w:val="003D78A8"/>
    <w:rsid w:val="0040744F"/>
    <w:rsid w:val="00464922"/>
    <w:rsid w:val="0047235D"/>
    <w:rsid w:val="004E03AE"/>
    <w:rsid w:val="005C3B3D"/>
    <w:rsid w:val="00665A25"/>
    <w:rsid w:val="00796E00"/>
    <w:rsid w:val="007A4118"/>
    <w:rsid w:val="007E390C"/>
    <w:rsid w:val="008244E7"/>
    <w:rsid w:val="00830099"/>
    <w:rsid w:val="008A5FAA"/>
    <w:rsid w:val="008F190A"/>
    <w:rsid w:val="009148ED"/>
    <w:rsid w:val="00972FAC"/>
    <w:rsid w:val="00974F21"/>
    <w:rsid w:val="0099666B"/>
    <w:rsid w:val="009B066C"/>
    <w:rsid w:val="009B3A2C"/>
    <w:rsid w:val="009D56CA"/>
    <w:rsid w:val="00AD5EE5"/>
    <w:rsid w:val="00AE2A14"/>
    <w:rsid w:val="00B3230A"/>
    <w:rsid w:val="00B63D8B"/>
    <w:rsid w:val="00BA73E6"/>
    <w:rsid w:val="00BB516B"/>
    <w:rsid w:val="00BC6343"/>
    <w:rsid w:val="00BE4C45"/>
    <w:rsid w:val="00C94335"/>
    <w:rsid w:val="00CF0D09"/>
    <w:rsid w:val="00CF0FD9"/>
    <w:rsid w:val="00D30291"/>
    <w:rsid w:val="00DB3753"/>
    <w:rsid w:val="00DB40EE"/>
    <w:rsid w:val="00DE4E14"/>
    <w:rsid w:val="00E2642D"/>
    <w:rsid w:val="00E90836"/>
    <w:rsid w:val="00ED5EC4"/>
    <w:rsid w:val="00EF1D0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F0ED3"/>
  <w15:docId w15:val="{4CF2A3FB-6543-454C-9D9B-3FBCE3282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Theme="minorEastAsia" w:hAnsi="Liberation Serif" w:cs="Lucida Sans"/>
        <w:kern w:val="2"/>
        <w:sz w:val="24"/>
        <w:szCs w:val="24"/>
        <w:lang w:val="uk-U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新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Символи виноски"/>
    <w:qFormat/>
  </w:style>
  <w:style w:type="character" w:customStyle="1" w:styleId="a4">
    <w:name w:val="Прив'язка виноски"/>
    <w:rPr>
      <w:vertAlign w:val="superscript"/>
    </w:rPr>
  </w:style>
  <w:style w:type="character" w:customStyle="1" w:styleId="a5">
    <w:name w:val="Нумерація рядків"/>
  </w:style>
  <w:style w:type="paragraph" w:customStyle="1" w:styleId="a6">
    <w:name w:val="Заголовок"/>
    <w:basedOn w:val="a"/>
    <w:next w:val="a7"/>
    <w:qFormat/>
    <w:pPr>
      <w:keepNext/>
      <w:spacing w:before="240" w:after="120"/>
    </w:pPr>
    <w:rPr>
      <w:rFonts w:ascii="Liberation Sans" w:eastAsia="微软雅黑" w:hAnsi="Liberation Sans"/>
      <w:sz w:val="28"/>
      <w:szCs w:val="28"/>
    </w:rPr>
  </w:style>
  <w:style w:type="paragraph" w:styleId="a7">
    <w:name w:val="Body Text"/>
    <w:basedOn w:val="a"/>
    <w:pPr>
      <w:spacing w:after="140" w:line="276" w:lineRule="auto"/>
    </w:pPr>
  </w:style>
  <w:style w:type="paragraph" w:styleId="a8">
    <w:name w:val="List"/>
    <w:basedOn w:val="a7"/>
  </w:style>
  <w:style w:type="paragraph" w:styleId="a9">
    <w:name w:val="caption"/>
    <w:basedOn w:val="a"/>
    <w:qFormat/>
    <w:pPr>
      <w:suppressLineNumbers/>
      <w:spacing w:before="120" w:after="120"/>
    </w:pPr>
    <w:rPr>
      <w:i/>
      <w:iCs/>
    </w:rPr>
  </w:style>
  <w:style w:type="paragraph" w:customStyle="1" w:styleId="aa">
    <w:name w:val="Покажчик"/>
    <w:basedOn w:val="a"/>
    <w:qFormat/>
    <w:pPr>
      <w:suppressLineNumbers/>
    </w:pPr>
  </w:style>
  <w:style w:type="paragraph" w:styleId="ab">
    <w:name w:val="footnote text"/>
    <w:basedOn w:val="a"/>
    <w:pPr>
      <w:suppressLineNumbers/>
      <w:ind w:left="340" w:hanging="340"/>
    </w:pPr>
    <w:rPr>
      <w:sz w:val="20"/>
      <w:szCs w:val="20"/>
    </w:rPr>
  </w:style>
  <w:style w:type="paragraph" w:styleId="ac">
    <w:name w:val="Normal (Web)"/>
    <w:basedOn w:val="a"/>
    <w:uiPriority w:val="99"/>
    <w:semiHidden/>
    <w:unhideWhenUsed/>
    <w:rsid w:val="001D30BC"/>
    <w:pPr>
      <w:suppressAutoHyphens w:val="0"/>
      <w:spacing w:before="100" w:beforeAutospacing="1" w:after="100" w:afterAutospacing="1"/>
    </w:pPr>
    <w:rPr>
      <w:rFonts w:ascii="宋体" w:eastAsia="宋体" w:hAnsi="宋体" w:cs="宋体"/>
      <w:kern w:val="0"/>
      <w:lang w:val="en-US" w:bidi="ar-SA"/>
    </w:rPr>
  </w:style>
  <w:style w:type="character" w:styleId="HTML">
    <w:name w:val="HTML Code"/>
    <w:basedOn w:val="a0"/>
    <w:uiPriority w:val="99"/>
    <w:semiHidden/>
    <w:unhideWhenUsed/>
    <w:rsid w:val="001D30BC"/>
    <w:rPr>
      <w:rFonts w:ascii="宋体" w:eastAsia="宋体" w:hAnsi="宋体" w:cs="宋体"/>
      <w:sz w:val="24"/>
      <w:szCs w:val="24"/>
    </w:rPr>
  </w:style>
  <w:style w:type="character" w:customStyle="1" w:styleId="hljs-tag">
    <w:name w:val="hljs-tag"/>
    <w:basedOn w:val="a0"/>
    <w:rsid w:val="00ED5EC4"/>
  </w:style>
  <w:style w:type="character" w:customStyle="1" w:styleId="hljs-name">
    <w:name w:val="hljs-name"/>
    <w:basedOn w:val="a0"/>
    <w:rsid w:val="00ED5EC4"/>
  </w:style>
  <w:style w:type="character" w:customStyle="1" w:styleId="hljs-attr">
    <w:name w:val="hljs-attr"/>
    <w:basedOn w:val="a0"/>
    <w:rsid w:val="00ED5EC4"/>
  </w:style>
  <w:style w:type="character" w:customStyle="1" w:styleId="hljs-string">
    <w:name w:val="hljs-string"/>
    <w:basedOn w:val="a0"/>
    <w:rsid w:val="00ED5EC4"/>
  </w:style>
  <w:style w:type="character" w:styleId="ad">
    <w:name w:val="Emphasis"/>
    <w:basedOn w:val="a0"/>
    <w:uiPriority w:val="20"/>
    <w:qFormat/>
    <w:rsid w:val="00D30291"/>
    <w:rPr>
      <w:i/>
      <w:iCs/>
    </w:rPr>
  </w:style>
  <w:style w:type="paragraph" w:styleId="ae">
    <w:name w:val="endnote text"/>
    <w:basedOn w:val="a"/>
    <w:link w:val="af"/>
    <w:uiPriority w:val="99"/>
    <w:semiHidden/>
    <w:unhideWhenUsed/>
    <w:rsid w:val="009D56CA"/>
    <w:pPr>
      <w:snapToGrid w:val="0"/>
    </w:pPr>
    <w:rPr>
      <w:rFonts w:cs="Mangal"/>
      <w:szCs w:val="21"/>
    </w:rPr>
  </w:style>
  <w:style w:type="character" w:customStyle="1" w:styleId="af">
    <w:name w:val="尾注文本 字符"/>
    <w:basedOn w:val="a0"/>
    <w:link w:val="ae"/>
    <w:uiPriority w:val="99"/>
    <w:semiHidden/>
    <w:rsid w:val="009D56CA"/>
    <w:rPr>
      <w:rFonts w:eastAsia="新宋体" w:cs="Mangal"/>
      <w:szCs w:val="21"/>
    </w:rPr>
  </w:style>
  <w:style w:type="character" w:styleId="af0">
    <w:name w:val="endnote reference"/>
    <w:basedOn w:val="a0"/>
    <w:uiPriority w:val="99"/>
    <w:semiHidden/>
    <w:unhideWhenUsed/>
    <w:rsid w:val="009D56CA"/>
    <w:rPr>
      <w:vertAlign w:val="superscript"/>
    </w:rPr>
  </w:style>
  <w:style w:type="paragraph" w:styleId="af1">
    <w:name w:val="Revision"/>
    <w:hidden/>
    <w:uiPriority w:val="99"/>
    <w:semiHidden/>
    <w:rsid w:val="00AD5EE5"/>
    <w:pPr>
      <w:suppressAutoHyphens w:val="0"/>
    </w:pPr>
    <w:rPr>
      <w:rFonts w:eastAsia="新宋体" w:cs="Mangal"/>
      <w:szCs w:val="21"/>
    </w:rPr>
  </w:style>
  <w:style w:type="table" w:styleId="af2">
    <w:name w:val="Table Grid"/>
    <w:basedOn w:val="a1"/>
    <w:uiPriority w:val="39"/>
    <w:rsid w:val="000C7D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3">
    <w:name w:val="Grid Table Light"/>
    <w:basedOn w:val="a1"/>
    <w:uiPriority w:val="40"/>
    <w:rsid w:val="000C7D4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6">
    <w:name w:val="Grid Table 4 Accent 6"/>
    <w:basedOn w:val="a1"/>
    <w:uiPriority w:val="49"/>
    <w:rsid w:val="000C7D4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0521">
      <w:bodyDiv w:val="1"/>
      <w:marLeft w:val="0"/>
      <w:marRight w:val="0"/>
      <w:marTop w:val="0"/>
      <w:marBottom w:val="0"/>
      <w:divBdr>
        <w:top w:val="none" w:sz="0" w:space="0" w:color="auto"/>
        <w:left w:val="none" w:sz="0" w:space="0" w:color="auto"/>
        <w:bottom w:val="none" w:sz="0" w:space="0" w:color="auto"/>
        <w:right w:val="none" w:sz="0" w:space="0" w:color="auto"/>
      </w:divBdr>
    </w:div>
    <w:div w:id="86849769">
      <w:bodyDiv w:val="1"/>
      <w:marLeft w:val="0"/>
      <w:marRight w:val="0"/>
      <w:marTop w:val="0"/>
      <w:marBottom w:val="0"/>
      <w:divBdr>
        <w:top w:val="none" w:sz="0" w:space="0" w:color="auto"/>
        <w:left w:val="none" w:sz="0" w:space="0" w:color="auto"/>
        <w:bottom w:val="none" w:sz="0" w:space="0" w:color="auto"/>
        <w:right w:val="none" w:sz="0" w:space="0" w:color="auto"/>
      </w:divBdr>
    </w:div>
    <w:div w:id="114102961">
      <w:bodyDiv w:val="1"/>
      <w:marLeft w:val="0"/>
      <w:marRight w:val="0"/>
      <w:marTop w:val="0"/>
      <w:marBottom w:val="0"/>
      <w:divBdr>
        <w:top w:val="none" w:sz="0" w:space="0" w:color="auto"/>
        <w:left w:val="none" w:sz="0" w:space="0" w:color="auto"/>
        <w:bottom w:val="none" w:sz="0" w:space="0" w:color="auto"/>
        <w:right w:val="none" w:sz="0" w:space="0" w:color="auto"/>
      </w:divBdr>
    </w:div>
    <w:div w:id="477763592">
      <w:bodyDiv w:val="1"/>
      <w:marLeft w:val="0"/>
      <w:marRight w:val="0"/>
      <w:marTop w:val="0"/>
      <w:marBottom w:val="0"/>
      <w:divBdr>
        <w:top w:val="none" w:sz="0" w:space="0" w:color="auto"/>
        <w:left w:val="none" w:sz="0" w:space="0" w:color="auto"/>
        <w:bottom w:val="none" w:sz="0" w:space="0" w:color="auto"/>
        <w:right w:val="none" w:sz="0" w:space="0" w:color="auto"/>
      </w:divBdr>
    </w:div>
    <w:div w:id="1459376260">
      <w:bodyDiv w:val="1"/>
      <w:marLeft w:val="0"/>
      <w:marRight w:val="0"/>
      <w:marTop w:val="0"/>
      <w:marBottom w:val="0"/>
      <w:divBdr>
        <w:top w:val="none" w:sz="0" w:space="0" w:color="auto"/>
        <w:left w:val="none" w:sz="0" w:space="0" w:color="auto"/>
        <w:bottom w:val="none" w:sz="0" w:space="0" w:color="auto"/>
        <w:right w:val="none" w:sz="0" w:space="0" w:color="auto"/>
      </w:divBdr>
    </w:div>
    <w:div w:id="1568956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F989A-3F45-4B89-B963-74A3BDF90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472</Words>
  <Characters>2695</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小米 黄</dc:creator>
  <dc:description/>
  <cp:lastModifiedBy>小米 黄</cp:lastModifiedBy>
  <cp:revision>21</cp:revision>
  <dcterms:created xsi:type="dcterms:W3CDTF">2024-04-01T14:36:00Z</dcterms:created>
  <dcterms:modified xsi:type="dcterms:W3CDTF">2024-05-16T06:23:00Z</dcterms:modified>
  <dc:language>uk-UA</dc:language>
</cp:coreProperties>
</file>